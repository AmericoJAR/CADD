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8" w:type="dxa"/>
        <w:tblInd w:w="-106" w:type="dxa"/>
        <w:tblBorders>
          <w:top w:val="single" w:sz="4" w:space="0" w:color="F79646"/>
          <w:bottom w:val="single" w:sz="8" w:space="0" w:color="4F81BD"/>
          <w:insideH w:val="single" w:sz="8" w:space="0" w:color="4F81BD"/>
        </w:tblBorders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1006"/>
        <w:gridCol w:w="3231"/>
        <w:gridCol w:w="1288"/>
        <w:gridCol w:w="5083"/>
      </w:tblGrid>
      <w:tr w:rsidR="008E5998" w14:paraId="492FC6A5" w14:textId="77777777" w:rsidTr="00835955">
        <w:trPr>
          <w:trHeight w:val="1919"/>
        </w:trPr>
        <w:tc>
          <w:tcPr>
            <w:tcW w:w="10608" w:type="dxa"/>
            <w:gridSpan w:val="4"/>
            <w:tcBorders>
              <w:top w:val="single" w:sz="4" w:space="0" w:color="F79646"/>
            </w:tcBorders>
            <w:vAlign w:val="bottom"/>
          </w:tcPr>
          <w:p w14:paraId="2C2DD198" w14:textId="77777777" w:rsidR="008E5998" w:rsidRDefault="008E5998" w:rsidP="009B7063">
            <w:pPr>
              <w:spacing w:after="210" w:line="259" w:lineRule="auto"/>
              <w:ind w:left="0" w:right="0" w:firstLine="0"/>
              <w:jc w:val="center"/>
            </w:pPr>
            <w:r w:rsidRPr="009B3828">
              <w:rPr>
                <w:b/>
                <w:bCs/>
                <w:color w:val="1F497D"/>
                <w:sz w:val="32"/>
                <w:szCs w:val="32"/>
              </w:rPr>
              <w:t>Documento de Requisitos</w:t>
            </w:r>
          </w:p>
          <w:p w14:paraId="41DC54E0" w14:textId="5BEAD933" w:rsidR="008E5998" w:rsidRDefault="008E5998" w:rsidP="009B3828">
            <w:pPr>
              <w:spacing w:after="0" w:line="259" w:lineRule="auto"/>
              <w:ind w:left="106" w:right="0" w:firstLine="0"/>
              <w:jc w:val="left"/>
            </w:pPr>
            <w:r w:rsidRPr="009B3828">
              <w:rPr>
                <w:b/>
                <w:bCs/>
                <w:color w:val="1F497D"/>
              </w:rPr>
              <w:t>Nome do Projeto</w:t>
            </w:r>
            <w:r>
              <w:t xml:space="preserve">: Sistema de </w:t>
            </w:r>
            <w:r w:rsidR="00C872B4">
              <w:t>Auxílio às Comissões de Avaliação e Desempenho de Discentes</w:t>
            </w:r>
          </w:p>
          <w:p w14:paraId="02735C93" w14:textId="31941BA4" w:rsidR="008E5998" w:rsidRDefault="008E5998" w:rsidP="009B7063">
            <w:pPr>
              <w:spacing w:before="120" w:after="0" w:line="259" w:lineRule="auto"/>
              <w:ind w:left="108" w:right="0" w:firstLine="0"/>
              <w:jc w:val="left"/>
            </w:pPr>
            <w:r w:rsidRPr="009B3828">
              <w:rPr>
                <w:b/>
                <w:bCs/>
                <w:color w:val="1F497D"/>
              </w:rPr>
              <w:t>Responsáveis</w:t>
            </w:r>
            <w:r>
              <w:t xml:space="preserve">: </w:t>
            </w:r>
            <w:r w:rsidR="00C872B4">
              <w:t>Cristiano Cruz</w:t>
            </w:r>
            <w:r>
              <w:t xml:space="preserve"> e José Américo</w:t>
            </w:r>
          </w:p>
          <w:p w14:paraId="3D08529A" w14:textId="77777777" w:rsidR="008E5998" w:rsidRDefault="008E5998" w:rsidP="009B7063">
            <w:pPr>
              <w:spacing w:before="120" w:after="0" w:line="259" w:lineRule="auto"/>
              <w:ind w:left="108" w:right="0" w:firstLine="0"/>
              <w:jc w:val="left"/>
            </w:pPr>
            <w:r w:rsidRPr="009B3828">
              <w:rPr>
                <w:b/>
                <w:color w:val="1F497D"/>
              </w:rPr>
              <w:t xml:space="preserve">Registro de Alterações: </w:t>
            </w:r>
          </w:p>
        </w:tc>
      </w:tr>
      <w:tr w:rsidR="008E5998" w14:paraId="62719738" w14:textId="77777777" w:rsidTr="00835955">
        <w:trPr>
          <w:trHeight w:val="290"/>
        </w:trPr>
        <w:tc>
          <w:tcPr>
            <w:tcW w:w="1006" w:type="dxa"/>
          </w:tcPr>
          <w:p w14:paraId="5EBB4FAE" w14:textId="77777777" w:rsidR="008E5998" w:rsidRDefault="008E5998" w:rsidP="009B7063">
            <w:pPr>
              <w:tabs>
                <w:tab w:val="center" w:pos="1319"/>
                <w:tab w:val="center" w:pos="3972"/>
              </w:tabs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Versão</w:t>
            </w:r>
          </w:p>
        </w:tc>
        <w:tc>
          <w:tcPr>
            <w:tcW w:w="3240" w:type="dxa"/>
          </w:tcPr>
          <w:p w14:paraId="79A9D586" w14:textId="22AC557C" w:rsidR="008E5998" w:rsidRDefault="00922EA5" w:rsidP="00922EA5">
            <w:pPr>
              <w:tabs>
                <w:tab w:val="center" w:pos="1319"/>
                <w:tab w:val="center" w:pos="3972"/>
              </w:tabs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Responsáveis</w:t>
            </w:r>
          </w:p>
        </w:tc>
        <w:tc>
          <w:tcPr>
            <w:tcW w:w="1260" w:type="dxa"/>
          </w:tcPr>
          <w:p w14:paraId="1E8D4F00" w14:textId="77777777" w:rsidR="008E5998" w:rsidRDefault="008E5998" w:rsidP="009B7063">
            <w:pPr>
              <w:spacing w:after="0" w:line="259" w:lineRule="auto"/>
              <w:ind w:right="0"/>
              <w:jc w:val="center"/>
            </w:pPr>
            <w:r w:rsidRPr="009B3828">
              <w:rPr>
                <w:b/>
                <w:color w:val="365F91"/>
              </w:rPr>
              <w:t>Data</w:t>
            </w:r>
          </w:p>
        </w:tc>
        <w:tc>
          <w:tcPr>
            <w:tcW w:w="5102" w:type="dxa"/>
          </w:tcPr>
          <w:p w14:paraId="7BFC06DC" w14:textId="77777777" w:rsidR="008E5998" w:rsidRDefault="008E5998" w:rsidP="009B7063">
            <w:pPr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Alterações</w:t>
            </w:r>
          </w:p>
        </w:tc>
      </w:tr>
      <w:tr w:rsidR="008E5998" w14:paraId="16714BB0" w14:textId="77777777" w:rsidTr="00835955">
        <w:trPr>
          <w:trHeight w:val="279"/>
        </w:trPr>
        <w:tc>
          <w:tcPr>
            <w:tcW w:w="1006" w:type="dxa"/>
            <w:tcBorders>
              <w:bottom w:val="nil"/>
            </w:tcBorders>
            <w:shd w:val="clear" w:color="auto" w:fill="D3DFEE"/>
          </w:tcPr>
          <w:p w14:paraId="03AE9587" w14:textId="77777777" w:rsidR="008E5998" w:rsidRDefault="008E5998" w:rsidP="009B7063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1.0</w:t>
            </w:r>
          </w:p>
        </w:tc>
        <w:tc>
          <w:tcPr>
            <w:tcW w:w="3240" w:type="dxa"/>
            <w:tcBorders>
              <w:bottom w:val="nil"/>
            </w:tcBorders>
            <w:shd w:val="clear" w:color="auto" w:fill="D3DFEE"/>
          </w:tcPr>
          <w:p w14:paraId="76081F03" w14:textId="6F2A3167" w:rsidR="008E5998" w:rsidRDefault="00C872B4" w:rsidP="005F55C3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  <w:r>
              <w:t>Cristiano Cruz</w:t>
            </w:r>
            <w:r w:rsidR="008E5998">
              <w:t xml:space="preserve"> e José Américo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3DFEE"/>
          </w:tcPr>
          <w:p w14:paraId="605CC00C" w14:textId="63B3E6D5" w:rsidR="008E5998" w:rsidRDefault="00C872B4" w:rsidP="00C872B4">
            <w:pPr>
              <w:tabs>
                <w:tab w:val="center" w:pos="2723"/>
              </w:tabs>
              <w:spacing w:after="0" w:line="259" w:lineRule="auto"/>
              <w:ind w:left="0" w:right="0" w:firstLine="0"/>
              <w:jc w:val="center"/>
            </w:pPr>
            <w:r>
              <w:rPr>
                <w:color w:val="365F91"/>
              </w:rPr>
              <w:t>2</w:t>
            </w:r>
            <w:r w:rsidR="008E5998" w:rsidRPr="009B3828">
              <w:rPr>
                <w:color w:val="365F91"/>
              </w:rPr>
              <w:t>7/0</w:t>
            </w:r>
            <w:r>
              <w:rPr>
                <w:color w:val="365F91"/>
              </w:rPr>
              <w:t>8</w:t>
            </w:r>
            <w:r w:rsidR="008E5998" w:rsidRPr="009B3828">
              <w:rPr>
                <w:color w:val="365F91"/>
              </w:rPr>
              <w:t>/201</w:t>
            </w:r>
            <w:r>
              <w:rPr>
                <w:color w:val="365F91"/>
              </w:rPr>
              <w:t>7</w:t>
            </w:r>
          </w:p>
        </w:tc>
        <w:tc>
          <w:tcPr>
            <w:tcW w:w="5102" w:type="dxa"/>
            <w:tcBorders>
              <w:bottom w:val="nil"/>
            </w:tcBorders>
            <w:shd w:val="clear" w:color="auto" w:fill="D3DFEE"/>
          </w:tcPr>
          <w:p w14:paraId="2914D7DB" w14:textId="77777777" w:rsidR="008E5998" w:rsidRDefault="008E5998" w:rsidP="009B7063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35955" w14:paraId="1C032C69" w14:textId="77777777" w:rsidTr="00835955">
        <w:trPr>
          <w:trHeight w:val="279"/>
        </w:trPr>
        <w:tc>
          <w:tcPr>
            <w:tcW w:w="100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6114D7" w14:textId="6635EDD0" w:rsidR="00835955" w:rsidRPr="00835955" w:rsidRDefault="00835955" w:rsidP="00835955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  <w:rPr>
                <w:b/>
                <w:color w:val="365F9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9338E" w14:textId="1AF5E3EE" w:rsidR="00835955" w:rsidRDefault="00835955" w:rsidP="00B14F4C">
            <w:pPr>
              <w:tabs>
                <w:tab w:val="center" w:pos="3282"/>
              </w:tabs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91F2" w14:textId="2A51B0BC" w:rsidR="00835955" w:rsidRPr="00835955" w:rsidRDefault="00835955" w:rsidP="00B14F4C">
            <w:pPr>
              <w:tabs>
                <w:tab w:val="center" w:pos="2723"/>
              </w:tabs>
              <w:spacing w:after="0" w:line="259" w:lineRule="auto"/>
              <w:ind w:left="0" w:right="0" w:firstLine="0"/>
              <w:jc w:val="center"/>
              <w:rPr>
                <w:color w:val="365F91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4AD611" w14:textId="40B63D12" w:rsidR="00835955" w:rsidRDefault="00835955" w:rsidP="00B14F4C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7939DC3" w14:textId="77777777" w:rsidR="008E5998" w:rsidRDefault="008E5998" w:rsidP="00835955">
      <w:pPr>
        <w:pBdr>
          <w:bottom w:val="single" w:sz="4" w:space="1" w:color="4F81BD"/>
        </w:pBdr>
        <w:spacing w:before="240" w:after="0" w:line="240" w:lineRule="auto"/>
        <w:ind w:left="0" w:right="0" w:firstLine="0"/>
      </w:pPr>
      <w:r>
        <w:rPr>
          <w:rFonts w:ascii="Cambria" w:hAnsi="Cambria" w:cs="Cambria"/>
          <w:color w:val="17365D"/>
          <w:sz w:val="28"/>
        </w:rPr>
        <w:t xml:space="preserve">1. </w:t>
      </w:r>
      <w:r w:rsidRPr="009B3828">
        <w:rPr>
          <w:rFonts w:ascii="Cambria" w:hAnsi="Cambria" w:cs="Cambria"/>
          <w:color w:val="17365D"/>
          <w:sz w:val="28"/>
        </w:rPr>
        <w:t>Introdução</w:t>
      </w:r>
    </w:p>
    <w:p w14:paraId="16E8336E" w14:textId="31BB964F" w:rsidR="008E5998" w:rsidRDefault="008E5998" w:rsidP="00825244">
      <w:pPr>
        <w:spacing w:before="120" w:after="0" w:line="288" w:lineRule="auto"/>
        <w:ind w:left="-6" w:right="0" w:hanging="11"/>
      </w:pPr>
      <w:r>
        <w:t xml:space="preserve">Este documento apresenta os requisitos de usuário de um sistema para </w:t>
      </w:r>
      <w:r w:rsidR="0070055F">
        <w:t xml:space="preserve">auxílio às Comissões de Avaliação e Desempenho de Discentes do </w:t>
      </w:r>
      <w:r w:rsidR="0070055F" w:rsidRPr="0070055F">
        <w:t xml:space="preserve">Centro Federal de Educação Tecnológica Celso </w:t>
      </w:r>
      <w:proofErr w:type="spellStart"/>
      <w:r w:rsidR="0070055F" w:rsidRPr="0070055F">
        <w:t>Suckow</w:t>
      </w:r>
      <w:proofErr w:type="spellEnd"/>
      <w:r w:rsidR="0070055F" w:rsidRPr="0070055F">
        <w:t xml:space="preserve"> da Fonsec</w:t>
      </w:r>
      <w:r w:rsidR="0070055F">
        <w:t xml:space="preserve">a (CEFET-RJ) - Unidade Maracanã </w:t>
      </w:r>
      <w:r>
        <w:t>e está organizado da seguinte forma: a seção 2 contém uma descrição do sistema, a seção 3 apresenta uma descrição do minimundo relatando o problema e a seção 4 apresenta as listas de requisitos de usuário obtidas através de entrevista direta.</w:t>
      </w:r>
    </w:p>
    <w:p w14:paraId="52215F67" w14:textId="77777777" w:rsidR="008E5998" w:rsidRPr="00825244" w:rsidRDefault="008E5998" w:rsidP="00825244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>
        <w:rPr>
          <w:rFonts w:ascii="Cambria" w:hAnsi="Cambria" w:cs="Cambria"/>
          <w:color w:val="17365D"/>
          <w:sz w:val="28"/>
          <w:szCs w:val="28"/>
        </w:rPr>
        <w:t>2</w:t>
      </w:r>
      <w:r w:rsidRPr="00825244">
        <w:rPr>
          <w:rFonts w:ascii="Cambria" w:hAnsi="Cambria" w:cs="Cambria"/>
          <w:color w:val="17365D"/>
          <w:sz w:val="28"/>
          <w:szCs w:val="28"/>
        </w:rPr>
        <w:t xml:space="preserve">. </w:t>
      </w:r>
      <w:r w:rsidRPr="00825244">
        <w:rPr>
          <w:rFonts w:ascii="Cambria" w:hAnsi="Cambria"/>
          <w:sz w:val="28"/>
          <w:szCs w:val="28"/>
        </w:rPr>
        <w:t>Descrição do Sistema</w:t>
      </w:r>
    </w:p>
    <w:p w14:paraId="5B9D1ABA" w14:textId="652E5CA3" w:rsidR="008E5998" w:rsidRDefault="008E5998" w:rsidP="00825244">
      <w:pPr>
        <w:spacing w:before="120" w:after="0" w:line="288" w:lineRule="auto"/>
        <w:ind w:left="-6" w:right="0" w:hanging="11"/>
      </w:pPr>
      <w:r>
        <w:t xml:space="preserve">A empresa necessita de um sistema para </w:t>
      </w:r>
      <w:r w:rsidR="00140549">
        <w:t xml:space="preserve">auxílio às comissões organizadas para orientação </w:t>
      </w:r>
      <w:r w:rsidR="000F7833">
        <w:t>e acompanhamento d</w:t>
      </w:r>
      <w:r w:rsidR="00140549">
        <w:t xml:space="preserve">os discentes no tocante ao seu </w:t>
      </w:r>
      <w:r w:rsidR="007248B6">
        <w:t xml:space="preserve">baixo </w:t>
      </w:r>
      <w:r w:rsidR="00140549">
        <w:t xml:space="preserve">desempenho acadêmico, de forma que os mesmos montem e sigam um planejamento </w:t>
      </w:r>
      <w:r w:rsidR="000F7833">
        <w:t xml:space="preserve">futuro </w:t>
      </w:r>
      <w:r w:rsidR="00140549">
        <w:t xml:space="preserve">orientado de suas atividades </w:t>
      </w:r>
      <w:r w:rsidR="000F7833">
        <w:t>em sua vida acadêmica para a finalização do curso.</w:t>
      </w:r>
      <w:r>
        <w:t xml:space="preserve"> As principais atividades serão </w:t>
      </w:r>
      <w:r w:rsidR="000F7833">
        <w:t xml:space="preserve">o assessoramento </w:t>
      </w:r>
      <w:r w:rsidR="007248B6">
        <w:t>a</w:t>
      </w:r>
      <w:r w:rsidR="000F7833">
        <w:t xml:space="preserve">os orientadores </w:t>
      </w:r>
      <w:r w:rsidR="007248B6">
        <w:t xml:space="preserve">através de </w:t>
      </w:r>
      <w:r w:rsidR="000F7833">
        <w:t xml:space="preserve">relatórios de auxílio em suas tarefas </w:t>
      </w:r>
      <w:r w:rsidR="007248B6">
        <w:t xml:space="preserve">e </w:t>
      </w:r>
      <w:r w:rsidR="000F7833">
        <w:t>o cadastro de um plano de estudo dos discentes, conforme a sua faixa de criticidade, para acompanhamento e devida correção e instrução de seus orientadores</w:t>
      </w:r>
      <w:r w:rsidR="007248B6">
        <w:t>.</w:t>
      </w:r>
    </w:p>
    <w:p w14:paraId="547EAF91" w14:textId="77777777" w:rsidR="008E5998" w:rsidRPr="00825244" w:rsidRDefault="008E5998" w:rsidP="00825244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>
        <w:rPr>
          <w:rFonts w:ascii="Cambria" w:hAnsi="Cambria" w:cs="Cambria"/>
          <w:color w:val="17365D"/>
          <w:sz w:val="28"/>
          <w:szCs w:val="28"/>
        </w:rPr>
        <w:t>3</w:t>
      </w:r>
      <w:r w:rsidRPr="00825244">
        <w:rPr>
          <w:rFonts w:ascii="Cambria" w:hAnsi="Cambria" w:cs="Cambria"/>
          <w:color w:val="17365D"/>
          <w:sz w:val="28"/>
          <w:szCs w:val="28"/>
        </w:rPr>
        <w:t xml:space="preserve">. </w:t>
      </w:r>
      <w:r w:rsidRPr="00825244">
        <w:rPr>
          <w:rFonts w:ascii="Cambria" w:hAnsi="Cambria"/>
          <w:sz w:val="28"/>
          <w:szCs w:val="28"/>
        </w:rPr>
        <w:t xml:space="preserve">Descrição do </w:t>
      </w:r>
      <w:r>
        <w:rPr>
          <w:rFonts w:ascii="Cambria" w:hAnsi="Cambria"/>
          <w:sz w:val="28"/>
          <w:szCs w:val="28"/>
        </w:rPr>
        <w:t>Minimundo</w:t>
      </w:r>
    </w:p>
    <w:p w14:paraId="2FD175AF" w14:textId="44EB9EC6" w:rsidR="002E6D41" w:rsidRDefault="002E6D41" w:rsidP="00825244">
      <w:pPr>
        <w:spacing w:before="120" w:after="0" w:line="288" w:lineRule="auto"/>
        <w:ind w:left="-6" w:right="0" w:hanging="11"/>
      </w:pPr>
      <w:r>
        <w:t>Os alunos, em sua vida acadêmica, devem seguir normas para a perfeita harmonia e finalização de suas atividades de estudo durante os períodos pré-estabelecidos de seu curso. Um dos fatores para uma boa fluidez durante sua permanência na faculdade é o seu desempenho. Desempenho este que é valorado através de suas notas, presença nas aulas, quantidade de disciplinas a serem estudadas por período</w:t>
      </w:r>
      <w:r w:rsidR="00F81FCA">
        <w:t>,</w:t>
      </w:r>
      <w:r>
        <w:t xml:space="preserve"> entre outros. O regime estudantil traz </w:t>
      </w:r>
      <w:r w:rsidR="00F12E2F">
        <w:t xml:space="preserve">uma previsão dos períodos a serem seguidos por todos os alunos para a sua devida conclusão </w:t>
      </w:r>
      <w:r w:rsidR="00F81FCA">
        <w:t>em um tempo estimado</w:t>
      </w:r>
      <w:r w:rsidR="00F12E2F">
        <w:t xml:space="preserve">. De certo, o regime possui uma margem </w:t>
      </w:r>
      <w:r w:rsidR="00F81FCA">
        <w:t>máxima para a sua conclusão</w:t>
      </w:r>
      <w:r w:rsidR="00F12E2F">
        <w:t xml:space="preserve">, visto que uma graduação pode levar anos </w:t>
      </w:r>
      <w:r w:rsidR="00F81FCA">
        <w:t>até</w:t>
      </w:r>
      <w:r w:rsidR="00F12E2F">
        <w:t xml:space="preserve"> seu término</w:t>
      </w:r>
      <w:r w:rsidR="00F81FCA">
        <w:t xml:space="preserve"> e podem ocorrer imprevistos </w:t>
      </w:r>
      <w:r w:rsidR="002567F2">
        <w:t xml:space="preserve">com os alunos </w:t>
      </w:r>
      <w:r w:rsidR="00F81FCA">
        <w:t>durante esses períodos.</w:t>
      </w:r>
    </w:p>
    <w:p w14:paraId="7A4CFEFB" w14:textId="6FE2A7DF" w:rsidR="00F81FCA" w:rsidRDefault="00DD2C9C" w:rsidP="00825244">
      <w:pPr>
        <w:spacing w:before="120" w:after="0" w:line="288" w:lineRule="auto"/>
        <w:ind w:left="-6" w:right="0" w:hanging="11"/>
      </w:pPr>
      <w:r>
        <w:t>Com base no exposto, e</w:t>
      </w:r>
      <w:r w:rsidR="00F81FCA">
        <w:t xml:space="preserve">sse sistema </w:t>
      </w:r>
      <w:r>
        <w:t>a ser desenvolvido será apoiado nesses dados gerados e salvaguardados durante a vida acadêmica dos alunos para poder obter informações sobre aqueles que estejam em um baixo desempenho e que ainda consigam terminar o curso em tempo hábil para, através de orientações, serem encaminhados em seus estudos, até a finalização dos mesmos,</w:t>
      </w:r>
      <w:r w:rsidR="006F5FE9">
        <w:t xml:space="preserve"> escapando assim do </w:t>
      </w:r>
      <w:proofErr w:type="spellStart"/>
      <w:r w:rsidR="006F5FE9" w:rsidRPr="00156BB5">
        <w:rPr>
          <w:i/>
        </w:rPr>
        <w:t>jubilamento</w:t>
      </w:r>
      <w:proofErr w:type="spellEnd"/>
      <w:r w:rsidR="006F5FE9">
        <w:t xml:space="preserve"> e</w:t>
      </w:r>
      <w:r>
        <w:t xml:space="preserve"> </w:t>
      </w:r>
      <w:r w:rsidR="00BB1689">
        <w:t xml:space="preserve">evitando a </w:t>
      </w:r>
      <w:r>
        <w:t>sa</w:t>
      </w:r>
      <w:r w:rsidR="00BB1689">
        <w:t>ída</w:t>
      </w:r>
      <w:r>
        <w:t xml:space="preserve"> antes </w:t>
      </w:r>
      <w:r w:rsidR="00BB1689">
        <w:t>d</w:t>
      </w:r>
      <w:r>
        <w:t>e terminarem seus cursos.</w:t>
      </w:r>
    </w:p>
    <w:p w14:paraId="4C4606F9" w14:textId="2AD3D59A" w:rsidR="0011381C" w:rsidRDefault="0011381C" w:rsidP="00825244">
      <w:pPr>
        <w:spacing w:before="120" w:after="0" w:line="288" w:lineRule="auto"/>
        <w:ind w:left="-6" w:right="0" w:hanging="11"/>
      </w:pPr>
      <w:r>
        <w:t xml:space="preserve">Para isso, </w:t>
      </w:r>
      <w:r w:rsidR="00EA3AF8">
        <w:t xml:space="preserve">com base em duas dimensões, a </w:t>
      </w:r>
      <w:r w:rsidR="00EA3AF8" w:rsidRPr="00EA3AF8">
        <w:rPr>
          <w:i/>
        </w:rPr>
        <w:t>quantidade de reprovações por disciplina</w:t>
      </w:r>
      <w:r w:rsidR="00EA3AF8">
        <w:t xml:space="preserve"> e a </w:t>
      </w:r>
      <w:r w:rsidR="00EA3AF8" w:rsidRPr="00EA3AF8">
        <w:rPr>
          <w:i/>
        </w:rPr>
        <w:t>quantidade de períodos para integralização</w:t>
      </w:r>
      <w:r w:rsidR="00EA3AF8">
        <w:t xml:space="preserve">, </w:t>
      </w:r>
      <w:r>
        <w:t>foram criadas faixas de criticidade a serem observadas</w:t>
      </w:r>
      <w:r w:rsidR="00E10715">
        <w:t xml:space="preserve"> e, para fins de classificação da situação de um aluno, são consideradas em conjunto devendo</w:t>
      </w:r>
      <w:r w:rsidR="007E0E18">
        <w:t>-se</w:t>
      </w:r>
      <w:r w:rsidR="00E10715">
        <w:t xml:space="preserve"> obedecer a de maior criticidade, independente da dimensão</w:t>
      </w:r>
      <w:r>
        <w:t>:</w:t>
      </w:r>
    </w:p>
    <w:p w14:paraId="16FE339C" w14:textId="77777777" w:rsidR="00711E1F" w:rsidRPr="00711E1F" w:rsidRDefault="00EA3AF8" w:rsidP="002F7A36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Laranja</w:t>
      </w:r>
    </w:p>
    <w:p w14:paraId="2976E6D1" w14:textId="5DB917DE" w:rsidR="008E5998" w:rsidRPr="00711E1F" w:rsidRDefault="00711E1F" w:rsidP="00117FD6">
      <w:pPr>
        <w:pStyle w:val="PargrafodaLista"/>
        <w:widowControl w:val="0"/>
        <w:numPr>
          <w:ilvl w:val="1"/>
          <w:numId w:val="1"/>
        </w:numPr>
        <w:spacing w:before="120" w:after="0" w:line="288" w:lineRule="auto"/>
        <w:ind w:left="1434" w:right="0" w:hanging="357"/>
        <w:rPr>
          <w:color w:val="F79646"/>
        </w:rPr>
      </w:pPr>
      <w:r>
        <w:t xml:space="preserve">Dimensão de </w:t>
      </w:r>
      <w:r w:rsidRPr="00EA3AF8">
        <w:rPr>
          <w:i/>
        </w:rPr>
        <w:t>quantidade de reprovações por disciplina</w:t>
      </w:r>
      <w:r>
        <w:rPr>
          <w:i/>
        </w:rPr>
        <w:t>:</w:t>
      </w:r>
      <w:r>
        <w:t xml:space="preserve"> </w:t>
      </w:r>
      <w:r w:rsidR="008E5998">
        <w:t>co</w:t>
      </w:r>
      <w:r w:rsidR="00EA3AF8">
        <w:t xml:space="preserve">rrespondente a alunos com duas </w:t>
      </w:r>
      <w:r w:rsidR="00EA3AF8">
        <w:lastRenderedPageBreak/>
        <w:t>reprovações em alguma disciplina, para cursos com duração de 4 ou mais; e</w:t>
      </w:r>
      <w:r w:rsidR="00576BD5">
        <w:t>,</w:t>
      </w:r>
      <w:r w:rsidR="00EA3AF8">
        <w:t xml:space="preserve"> uma reprovação em alguma disciplina, para os demais cursos;</w:t>
      </w:r>
      <w:r w:rsidR="00AA40AA">
        <w:t xml:space="preserve"> ou</w:t>
      </w:r>
    </w:p>
    <w:p w14:paraId="2151ED62" w14:textId="61ADBB6F" w:rsidR="00DD7E5B" w:rsidRPr="00DD7E5B" w:rsidRDefault="00711E1F" w:rsidP="00DD7E5B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DD7E5B">
        <w:rPr>
          <w:i/>
        </w:rPr>
        <w:t>quantidade de períodos para integralização</w:t>
      </w:r>
      <w:r>
        <w:t xml:space="preserve">: </w:t>
      </w:r>
      <w:r w:rsidR="00DD7E5B">
        <w:t>correspondente a alunos que já cursaram uma quantidade de períodos letivos igual ou maior do que 2 x N, sendo N a quantidade de anos relativa ao prazo regulamentar para finalização do respectivo curso</w:t>
      </w:r>
      <w:bookmarkStart w:id="0" w:name="_GoBack"/>
      <w:bookmarkEnd w:id="0"/>
      <w:r w:rsidR="00DD7E5B">
        <w:t xml:space="preserve">, e igual ou menor do que 4 x N </w:t>
      </w:r>
      <w:r w:rsidR="008E784F">
        <w:t>-</w:t>
      </w:r>
      <w:r w:rsidR="00DD7E5B">
        <w:t xml:space="preserve"> 4, excluídos eventuais trancamentos totais de período.</w:t>
      </w:r>
    </w:p>
    <w:p w14:paraId="08F40766" w14:textId="77777777" w:rsidR="00AA40AA" w:rsidRPr="00AA40AA" w:rsidRDefault="007110BC" w:rsidP="002F7A36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V</w:t>
      </w:r>
      <w:r w:rsidR="00EA3AF8">
        <w:t>ermelha</w:t>
      </w:r>
    </w:p>
    <w:p w14:paraId="42221AEA" w14:textId="1C255BED" w:rsidR="008E5998" w:rsidRPr="00AA40AA" w:rsidRDefault="00AA40AA" w:rsidP="00AA40AA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EA3AF8">
        <w:rPr>
          <w:i/>
        </w:rPr>
        <w:t>quantidade de reprovações por disciplina</w:t>
      </w:r>
      <w:r>
        <w:rPr>
          <w:i/>
        </w:rPr>
        <w:t>:</w:t>
      </w:r>
      <w:r>
        <w:t xml:space="preserve"> </w:t>
      </w:r>
      <w:r w:rsidR="00576BD5">
        <w:t>correspondente a alunos com três reprovações em alguma disciplina, para cursos com duração de 4 ou mais; e, duas reprovações em alguma disciplina, para os demais cursos;</w:t>
      </w:r>
      <w:r>
        <w:t xml:space="preserve"> ou</w:t>
      </w:r>
    </w:p>
    <w:p w14:paraId="38BF40CA" w14:textId="14602956" w:rsidR="00AA40AA" w:rsidRPr="00E10715" w:rsidRDefault="00AA40AA" w:rsidP="00AA40AA">
      <w:pPr>
        <w:pStyle w:val="PargrafodaLista"/>
        <w:numPr>
          <w:ilvl w:val="1"/>
          <w:numId w:val="1"/>
        </w:numPr>
        <w:spacing w:before="120" w:after="0" w:line="288" w:lineRule="auto"/>
        <w:ind w:right="0"/>
        <w:rPr>
          <w:color w:val="F79646"/>
        </w:rPr>
      </w:pPr>
      <w:r>
        <w:t xml:space="preserve">Dimensão de </w:t>
      </w:r>
      <w:r w:rsidRPr="00DD7E5B">
        <w:rPr>
          <w:i/>
        </w:rPr>
        <w:t>quantidade de períodos para integralização</w:t>
      </w:r>
      <w:r>
        <w:t>: correspondente a alunos que já cursaram uma quantidade de períodos letivos igual ou maior do que 4 x N - 3, excluídos eventuais trancamentos totais de período e respeitando a quantidade máxima de períodos possíveis para integralização no curso correspondente.</w:t>
      </w:r>
    </w:p>
    <w:p w14:paraId="55DF0F35" w14:textId="0D03D272" w:rsidR="00313891" w:rsidRDefault="00313891" w:rsidP="001B736F">
      <w:pPr>
        <w:spacing w:before="120" w:after="0" w:line="288" w:lineRule="auto"/>
        <w:ind w:left="-6" w:right="0" w:hanging="11"/>
      </w:pPr>
      <w:r>
        <w:t>Outrossim, ainda há os alunos que se encontram em situação irregular</w:t>
      </w:r>
      <w:r w:rsidR="00DD5BAB">
        <w:t xml:space="preserve"> (em transição)</w:t>
      </w:r>
      <w:r>
        <w:t>, ou seja, os que a partir do período 2017.1 se encaixam em algum dos critérios abaixo (faixa preta):</w:t>
      </w:r>
    </w:p>
    <w:p w14:paraId="4B37DD73" w14:textId="6DC95E3A" w:rsidR="00313891" w:rsidRPr="00313891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Quando o aluno tiver ultrapassado o máximo de períodos permitido em seu curso;</w:t>
      </w:r>
    </w:p>
    <w:p w14:paraId="7C308E20" w14:textId="2D7BD256" w:rsidR="00313891" w:rsidRPr="00313891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A quantidade máxima de reprovações em uma mesma disciplina ainda não vencida for maior que a permitida;</w:t>
      </w:r>
    </w:p>
    <w:p w14:paraId="0003D129" w14:textId="2F32CF76" w:rsidR="00313891" w:rsidRPr="00AA40AA" w:rsidRDefault="00313891" w:rsidP="00313891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 xml:space="preserve">Quando a previsão de conclusão do curso corresponder a uma quantidade total de períodos letivos cursados maior do que o máximo permitido para seu curso, pois é possível que um aluno </w:t>
      </w:r>
      <w:r w:rsidR="009C484E">
        <w:t xml:space="preserve">ainda </w:t>
      </w:r>
      <w:r>
        <w:t>não seja listado como irregular, mas esteja nessa situação.</w:t>
      </w:r>
    </w:p>
    <w:p w14:paraId="1870A7F5" w14:textId="2A1BA094" w:rsidR="00DD5BAB" w:rsidRDefault="00DD5BAB" w:rsidP="001B736F">
      <w:pPr>
        <w:spacing w:before="120" w:after="0" w:line="288" w:lineRule="auto"/>
        <w:ind w:left="-6" w:right="0" w:hanging="11"/>
      </w:pPr>
      <w:r>
        <w:t xml:space="preserve">Portanto, os alunos </w:t>
      </w:r>
      <w:r w:rsidR="00EF23D6">
        <w:t xml:space="preserve">que se encontrarem </w:t>
      </w:r>
      <w:r>
        <w:t>nessa faixa</w:t>
      </w:r>
      <w:r w:rsidR="00EF23D6">
        <w:t>,</w:t>
      </w:r>
      <w:r>
        <w:t xml:space="preserve"> </w:t>
      </w:r>
      <w:r w:rsidR="00EF23D6">
        <w:t xml:space="preserve">ou que cuja projeção de sua vida acadêmica aponte para essa faixa de transição, </w:t>
      </w:r>
      <w:r>
        <w:t>devem seguir estritamente as regras abaixo, pois, caso viole</w:t>
      </w:r>
      <w:r w:rsidR="006170C8">
        <w:t>m</w:t>
      </w:r>
      <w:r>
        <w:t xml:space="preserve"> uma delas, </w:t>
      </w:r>
      <w:r w:rsidR="00EF23D6">
        <w:t>haver</w:t>
      </w:r>
      <w:r w:rsidR="006170C8">
        <w:t>á</w:t>
      </w:r>
      <w:r w:rsidR="00EF23D6">
        <w:t xml:space="preserve"> a</w:t>
      </w:r>
      <w:r>
        <w:t xml:space="preserve"> instaura</w:t>
      </w:r>
      <w:r w:rsidR="00EF23D6">
        <w:t>ção</w:t>
      </w:r>
      <w:r>
        <w:t xml:space="preserve"> </w:t>
      </w:r>
      <w:r w:rsidR="00EF23D6">
        <w:t>d</w:t>
      </w:r>
      <w:r>
        <w:t>o processo de cancelamento de sua matrícula:</w:t>
      </w:r>
    </w:p>
    <w:p w14:paraId="58C7D8B3" w14:textId="44661FF9" w:rsidR="00D2305A" w:rsidRPr="00D2305A" w:rsidRDefault="00D2305A" w:rsidP="00D2305A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Não poderá ter reprovação em nenhuma das disciplinas restantes;</w:t>
      </w:r>
    </w:p>
    <w:p w14:paraId="1538FD4C" w14:textId="652BD159" w:rsidR="00D2305A" w:rsidRPr="00D2305A" w:rsidRDefault="00D2305A" w:rsidP="00D2305A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 xml:space="preserve">Deve cursar um conjunto de disciplinas cujo o total de créditos </w:t>
      </w:r>
      <w:r w:rsidRPr="00D2305A">
        <w:rPr>
          <w:b/>
        </w:rPr>
        <w:t>c</w:t>
      </w:r>
      <w:r>
        <w:t xml:space="preserve"> obedeça à expressão </w:t>
      </w:r>
      <w:r w:rsidRPr="00D2305A">
        <w:rPr>
          <w:b/>
        </w:rPr>
        <w:t xml:space="preserve">c = </w:t>
      </w:r>
      <w:proofErr w:type="gramStart"/>
      <w:r w:rsidRPr="00D2305A">
        <w:rPr>
          <w:b/>
        </w:rPr>
        <w:t>min(</w:t>
      </w:r>
      <w:proofErr w:type="gramEnd"/>
      <w:r w:rsidRPr="00D2305A">
        <w:rPr>
          <w:b/>
        </w:rPr>
        <w:t>20, t)</w:t>
      </w:r>
      <w:r>
        <w:t xml:space="preserve">, onde </w:t>
      </w:r>
      <w:r w:rsidRPr="00D2305A">
        <w:rPr>
          <w:b/>
        </w:rPr>
        <w:t>t</w:t>
      </w:r>
      <w:r>
        <w:t xml:space="preserve"> é o total de créditos que o aluno deve para a conclusão de seu curso; e</w:t>
      </w:r>
    </w:p>
    <w:p w14:paraId="1AAA3C63" w14:textId="5CD52E8E" w:rsidR="00D2305A" w:rsidRPr="00AA40AA" w:rsidRDefault="002D2F0E" w:rsidP="00D2305A">
      <w:pPr>
        <w:pStyle w:val="PargrafodaLista"/>
        <w:numPr>
          <w:ilvl w:val="0"/>
          <w:numId w:val="1"/>
        </w:numPr>
        <w:spacing w:before="120" w:after="0" w:line="288" w:lineRule="auto"/>
        <w:ind w:left="714" w:right="0" w:hanging="357"/>
        <w:rPr>
          <w:color w:val="F79646"/>
        </w:rPr>
      </w:pPr>
      <w:r>
        <w:t>Não poderá realizar trancamentos, exceto em caso de problemas de saúde</w:t>
      </w:r>
      <w:r w:rsidR="00D2305A">
        <w:t>.</w:t>
      </w:r>
    </w:p>
    <w:p w14:paraId="2321ECC8" w14:textId="7BA67B3B" w:rsidR="00616D34" w:rsidRDefault="00616D34" w:rsidP="001B736F">
      <w:pPr>
        <w:spacing w:before="120" w:after="0" w:line="288" w:lineRule="auto"/>
        <w:ind w:left="-6" w:right="0" w:hanging="11"/>
      </w:pPr>
      <w:r>
        <w:t xml:space="preserve">Contudo, sabendo-se da possibilidade de saída de um aluno da faixa preta por aprovação em uma disciplina da qual já tenha reprovado o máximo de vezes, foi criado o </w:t>
      </w:r>
      <w:r w:rsidRPr="004132DB">
        <w:rPr>
          <w:i/>
        </w:rPr>
        <w:t xml:space="preserve">fluxograma </w:t>
      </w:r>
      <w:r w:rsidR="004132DB" w:rsidRPr="004132DB">
        <w:rPr>
          <w:i/>
        </w:rPr>
        <w:t>1</w:t>
      </w:r>
      <w:r>
        <w:t xml:space="preserve"> para ajudar na tomada de decisão e verificação de tal situação. </w:t>
      </w:r>
      <w:r w:rsidR="004C0ED2">
        <w:t>Observ</w:t>
      </w:r>
      <w:r>
        <w:t xml:space="preserve">e que </w:t>
      </w:r>
      <w:r w:rsidR="004132DB">
        <w:t xml:space="preserve">nele </w:t>
      </w:r>
      <w:r w:rsidR="004C0ED2">
        <w:t>não é contemplado o aluno em situação irregular por conta de ter ultrapassado a quantidade máxima de períodos para integralização do curso</w:t>
      </w:r>
      <w:r w:rsidR="004132DB">
        <w:t>,</w:t>
      </w:r>
      <w:r w:rsidR="004C0ED2">
        <w:t xml:space="preserve"> e</w:t>
      </w:r>
      <w:r w:rsidR="004132DB">
        <w:t>,</w:t>
      </w:r>
      <w:r w:rsidR="004C0ED2">
        <w:t xml:space="preserve"> que existe a notificação do aluno da obrigatoriedade de cursar a disciplina nesse critério</w:t>
      </w:r>
      <w:r w:rsidR="004132DB">
        <w:t>.</w:t>
      </w:r>
    </w:p>
    <w:p w14:paraId="50D8F9A4" w14:textId="77777777" w:rsidR="004132DB" w:rsidRDefault="004132DB" w:rsidP="004132DB">
      <w:pPr>
        <w:spacing w:before="120" w:after="0" w:line="288" w:lineRule="auto"/>
        <w:ind w:left="-6" w:right="0" w:hanging="11"/>
      </w:pPr>
      <w:r>
        <w:t>Entende-se que os alunos não convocados pela CADD, ou que não se encontram em nenhuma das faixas acima, situam-se na faixa azul.</w:t>
      </w:r>
    </w:p>
    <w:p w14:paraId="77F9EA32" w14:textId="36770B6A" w:rsidR="004132DB" w:rsidRDefault="004132DB" w:rsidP="004132DB">
      <w:pPr>
        <w:spacing w:before="120" w:after="0" w:line="288" w:lineRule="auto"/>
        <w:ind w:left="-6" w:right="0" w:hanging="11"/>
      </w:pPr>
      <w:r>
        <w:t xml:space="preserve">Seguindo os preceitos acima abordados, o sistema deve, então, gerar a relação de discentes que se enquadrarem nos critérios acima, para futura convocação, uma vez por período letivo, cinco dias úteis após o fechamento do lançamento das notas do período. O relatório deve conter os nomes dos alunos e sua faixa de criticidade a ser encaminhada às </w:t>
      </w:r>
      <w:proofErr w:type="spellStart"/>
      <w:r>
        <w:t>CADDs</w:t>
      </w:r>
      <w:proofErr w:type="spellEnd"/>
      <w:r>
        <w:t xml:space="preserve"> correspondentes a cada curso. Atualmente, essa atividade é disparada manualmente através de scripts em </w:t>
      </w:r>
      <w:proofErr w:type="spellStart"/>
      <w:r>
        <w:t>python</w:t>
      </w:r>
      <w:proofErr w:type="spellEnd"/>
      <w:r>
        <w:t xml:space="preserve">, parametrizados em uma classe, processados em lote, que realizam a exportação dos dados do sistema acadêmico e geram relatórios em planilhas Excel. Um dos relatórios gerados possuem a matrícula do aluno, </w:t>
      </w:r>
      <w:r w:rsidR="00C32C27">
        <w:rPr>
          <w:noProof/>
        </w:rPr>
        <w:lastRenderedPageBreak/>
        <w:pict w14:anchorId="156A785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left:0;text-align:left;margin-left:97.75pt;margin-top:290.1pt;width:319.15pt;height:17.05pt;z-index: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Caixa de Texto 2" inset=".5mm,.5mm,.5mm,.5mm">
              <w:txbxContent>
                <w:p w14:paraId="447F6794" w14:textId="77777777" w:rsidR="00C32C27" w:rsidRDefault="00C32C27" w:rsidP="00C32C27">
                  <w:pPr>
                    <w:spacing w:after="0" w:line="240" w:lineRule="auto"/>
                    <w:ind w:left="0" w:right="0" w:firstLine="0"/>
                    <w:jc w:val="center"/>
                  </w:pPr>
                  <w:r w:rsidRPr="004132DB">
                    <w:rPr>
                      <w:b/>
                      <w:noProof/>
                    </w:rPr>
                    <w:t>Fluxograma 1</w:t>
                  </w:r>
                  <w:r>
                    <w:rPr>
                      <w:noProof/>
                    </w:rPr>
                    <w:t xml:space="preserve"> - Verificação de permanência em situação irregular</w:t>
                  </w:r>
                </w:p>
              </w:txbxContent>
            </v:textbox>
            <w10:wrap type="topAndBottom"/>
          </v:shape>
        </w:pict>
      </w:r>
      <w:r w:rsidR="0083522B">
        <w:rPr>
          <w:noProof/>
        </w:rPr>
        <w:pict w14:anchorId="1C049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1027" type="#_x0000_t75" style="position:absolute;left:0;text-align:left;margin-left:72.85pt;margin-top:-6.15pt;width:377.25pt;height:295.5pt;z-index:1;visibility:visible;mso-wrap-style:square;mso-position-horizontal-relative:text;mso-position-vertical-relative:text" o:allowoverlap="f">
            <v:imagedata r:id="rId7" o:title=""/>
            <w10:wrap type="topAndBottom" side="largest"/>
          </v:shape>
        </w:pict>
      </w:r>
      <w:r>
        <w:t>a quantidade de reprovações, a quantidade de períodos estudados, excetuando-se os períodos de trancamento, e, para cada um, a sua faixa de criticidade (por reprovação ou integralização). Esse processo deverá ser contemplado pelo sistema através de importações semestrais dos dados. Inicialmente, a carga dos dados, para estudo de caso, será o dos cursos de graduação de informática.</w:t>
      </w:r>
    </w:p>
    <w:p w14:paraId="4EBA5C18" w14:textId="5862EDDC" w:rsidR="008E4AFF" w:rsidRDefault="00735DDE" w:rsidP="001B736F">
      <w:pPr>
        <w:spacing w:before="120" w:after="0" w:line="288" w:lineRule="auto"/>
        <w:ind w:left="-6" w:right="0" w:hanging="11"/>
      </w:pPr>
      <w:r>
        <w:t xml:space="preserve">O sistema deve gerar mensagens </w:t>
      </w:r>
      <w:r w:rsidR="00E6627F">
        <w:t xml:space="preserve">(notificações) </w:t>
      </w:r>
      <w:r>
        <w:t xml:space="preserve">aos alunos em faixa de criticidade, </w:t>
      </w:r>
      <w:r w:rsidR="00E6627F">
        <w:t>convoc</w:t>
      </w:r>
      <w:r>
        <w:t>ando</w:t>
      </w:r>
      <w:r w:rsidR="00E6627F">
        <w:t>-os</w:t>
      </w:r>
      <w:r>
        <w:t xml:space="preserve"> </w:t>
      </w:r>
      <w:r w:rsidR="00E6627F">
        <w:t>à</w:t>
      </w:r>
      <w:r>
        <w:t>s reuniões das Comiss</w:t>
      </w:r>
      <w:r w:rsidR="00B96DD5">
        <w:t xml:space="preserve">ões, </w:t>
      </w:r>
      <w:r w:rsidR="00E6627F">
        <w:t xml:space="preserve">cujas datas </w:t>
      </w:r>
      <w:r w:rsidR="00B96DD5">
        <w:t>devem ser cadastra</w:t>
      </w:r>
      <w:r w:rsidR="00C73B76">
        <w:t>da</w:t>
      </w:r>
      <w:r w:rsidR="00B96DD5">
        <w:t>s</w:t>
      </w:r>
      <w:r w:rsidR="008E4AFF">
        <w:t xml:space="preserve"> e</w:t>
      </w:r>
      <w:r w:rsidR="00E6627F">
        <w:t xml:space="preserve"> organizadas por faixas de criticidade ou alunos, conforme critério das </w:t>
      </w:r>
      <w:proofErr w:type="spellStart"/>
      <w:r w:rsidR="00E6627F">
        <w:t>CADDs</w:t>
      </w:r>
      <w:proofErr w:type="spellEnd"/>
      <w:r w:rsidR="00B96DD5">
        <w:t>.</w:t>
      </w:r>
      <w:r w:rsidR="008E4AFF">
        <w:t xml:space="preserve"> A notificação deverá ser por tela e/ou e-mail, caso o cadastro do aluno esteja completo, dando ciência ao aluno sobre o fato. A CADD se utilizará de três tentativas de comunicação com o aluno e, em último caso, disparará telegrama</w:t>
      </w:r>
      <w:r w:rsidR="006846BF">
        <w:t>, com aviso de recebimento,</w:t>
      </w:r>
      <w:r w:rsidR="008E4AFF">
        <w:t xml:space="preserve"> ao mesmo.</w:t>
      </w:r>
      <w:r w:rsidR="005F510F">
        <w:t xml:space="preserve"> O sistema deve gerar também o termo de convocação constando de data e assinatura do aluno.</w:t>
      </w:r>
      <w:r w:rsidR="00AC3191">
        <w:t xml:space="preserve"> </w:t>
      </w:r>
      <w:r w:rsidR="00671CEB">
        <w:t>As mensagens geradas para notificação aos alunos devem falar da obrigatoriedade do comparecimento em todas as convocações subsequentes da CADD, até que saia dos critérios de convocação.</w:t>
      </w:r>
      <w:r w:rsidR="00671CEB">
        <w:t xml:space="preserve"> </w:t>
      </w:r>
      <w:r w:rsidR="007304E5">
        <w:t>Os</w:t>
      </w:r>
      <w:r w:rsidR="00AC3191">
        <w:t xml:space="preserve"> encontros com os membros da CADD</w:t>
      </w:r>
      <w:r w:rsidR="007304E5">
        <w:t xml:space="preserve"> devem ser registrados em ata gerada pelo sistema</w:t>
      </w:r>
      <w:r w:rsidR="00AC3191">
        <w:t>,</w:t>
      </w:r>
      <w:r w:rsidR="007304E5">
        <w:t xml:space="preserve"> para acompanhamento e ratificação.</w:t>
      </w:r>
    </w:p>
    <w:p w14:paraId="09717A22" w14:textId="06220377" w:rsidR="00AC221D" w:rsidRDefault="00B96DD5" w:rsidP="001B736F">
      <w:pPr>
        <w:spacing w:before="120" w:after="0" w:line="288" w:lineRule="auto"/>
        <w:ind w:left="-6" w:right="0" w:hanging="11"/>
      </w:pPr>
      <w:r>
        <w:t xml:space="preserve">Com isso, </w:t>
      </w:r>
      <w:r w:rsidR="00DD5BAB">
        <w:t>todos os</w:t>
      </w:r>
      <w:r>
        <w:t xml:space="preserve"> alunos devem poder cadastrar um plano de estudo para a conclusão do curso, com entradas agrupadas por períodos letivos futuros</w:t>
      </w:r>
      <w:r w:rsidR="00C73B76">
        <w:t xml:space="preserve"> e </w:t>
      </w:r>
      <w:r>
        <w:t>as disciplinas a serem cursadas até o término previsto, e, após a orientação da CADD, gerará um documento a ser datado e assinado pelo aluno, em duas cópias, uma para o aluno e outra para registro e acompanhamento subsequente.</w:t>
      </w:r>
      <w:r w:rsidR="008272AA">
        <w:t xml:space="preserve"> A restrição </w:t>
      </w:r>
      <w:r w:rsidR="00AC3191">
        <w:t>no cadastro</w:t>
      </w:r>
      <w:r w:rsidR="008272AA">
        <w:t xml:space="preserve"> do plano de estudo é a quantidade máxima de períodos que o aluno pode cursar</w:t>
      </w:r>
      <w:r w:rsidR="00AC3191">
        <w:t xml:space="preserve"> com base em sua vida acadêmica atual</w:t>
      </w:r>
      <w:r w:rsidR="008272AA">
        <w:t>.</w:t>
      </w:r>
      <w:r w:rsidR="00AC3191">
        <w:t xml:space="preserve"> Em sua realização, deve-se exibir estatísticas das disciplinas em que ainda irá cursar com base na quantidade de reprovações nos períodos anteriores.</w:t>
      </w:r>
      <w:r w:rsidR="00671CEB">
        <w:t xml:space="preserve"> </w:t>
      </w:r>
      <w:r w:rsidR="00AC221D">
        <w:t>Apesar de somente ser adequado aos alunos com baixo rendimento, qualquer aluno poderá utilizá-lo para cadastro de seus planos de estudo, como medida</w:t>
      </w:r>
      <w:r w:rsidR="00671CEB">
        <w:t>s</w:t>
      </w:r>
      <w:r w:rsidR="00AC221D">
        <w:t xml:space="preserve"> proativa e preventiva, </w:t>
      </w:r>
      <w:r w:rsidR="00C0080B">
        <w:t xml:space="preserve">e </w:t>
      </w:r>
      <w:r w:rsidR="00AC221D">
        <w:t>solicitar apoio à CADD para a sua elaboração.</w:t>
      </w:r>
    </w:p>
    <w:p w14:paraId="7D524DA9" w14:textId="5D89ED0C" w:rsidR="00831107" w:rsidRDefault="00831107" w:rsidP="001B736F">
      <w:pPr>
        <w:spacing w:before="120" w:after="0" w:line="288" w:lineRule="auto"/>
        <w:ind w:left="-6" w:right="0" w:hanging="11"/>
      </w:pPr>
      <w:r>
        <w:t>O sistema conterá perfis de uso, sendo um deles o do aluno e outro para os membros da CADD, os quais devem conter: Para o perfil aluno, as notificações, a criação dos planos de estudo, a medição da velocidade de sua vida acadêmica, inclusive a visualização de fora do radar</w:t>
      </w:r>
      <w:r w:rsidR="000E3B83">
        <w:t xml:space="preserve">, a quantidade total de reprovações, </w:t>
      </w:r>
      <w:proofErr w:type="spellStart"/>
      <w:r w:rsidR="000E3B83">
        <w:t>etc</w:t>
      </w:r>
      <w:proofErr w:type="spellEnd"/>
      <w:r w:rsidR="000E3B83">
        <w:t xml:space="preserve">; e, para o perfil das </w:t>
      </w:r>
      <w:proofErr w:type="spellStart"/>
      <w:r w:rsidR="000E3B83">
        <w:lastRenderedPageBreak/>
        <w:t>CADDs</w:t>
      </w:r>
      <w:proofErr w:type="spellEnd"/>
      <w:r w:rsidR="000E3B83">
        <w:t xml:space="preserve">, </w:t>
      </w:r>
      <w:r w:rsidR="000E3B83">
        <w:t>a exibição das disciplinas proble</w:t>
      </w:r>
      <w:r w:rsidR="000E3B83">
        <w:t>máticas, estatísticas de reprovação das disciplinas</w:t>
      </w:r>
      <w:r w:rsidR="008C28B5">
        <w:t>, alunos já integralizados, exibição das disciplinas consistentemente com mais de 30% de reprovação, etc.</w:t>
      </w:r>
    </w:p>
    <w:p w14:paraId="4600D542" w14:textId="21884E48" w:rsidR="008E5998" w:rsidRPr="00825244" w:rsidRDefault="21884E48" w:rsidP="004212CD">
      <w:pPr>
        <w:pBdr>
          <w:bottom w:val="single" w:sz="4" w:space="1" w:color="4F81BD"/>
        </w:pBdr>
        <w:spacing w:before="240" w:after="0" w:line="240" w:lineRule="auto"/>
        <w:ind w:left="0" w:right="0" w:firstLine="0"/>
        <w:rPr>
          <w:rFonts w:ascii="Cambria" w:hAnsi="Cambria"/>
          <w:sz w:val="28"/>
          <w:szCs w:val="28"/>
        </w:rPr>
      </w:pPr>
      <w:r w:rsidRPr="007428BF">
        <w:rPr>
          <w:rFonts w:ascii="Cambria" w:eastAsia="Cambria" w:hAnsi="Cambria" w:cs="Cambria"/>
          <w:color w:val="17365D"/>
          <w:sz w:val="28"/>
          <w:szCs w:val="28"/>
        </w:rPr>
        <w:t xml:space="preserve">4. </w:t>
      </w:r>
      <w:r w:rsidRPr="21884E48">
        <w:rPr>
          <w:rFonts w:ascii="Cambria" w:eastAsia="Cambria" w:hAnsi="Cambria" w:cs="Cambria"/>
          <w:sz w:val="28"/>
          <w:szCs w:val="28"/>
        </w:rPr>
        <w:t>Requisitos de usuário</w:t>
      </w:r>
    </w:p>
    <w:p w14:paraId="23CD8461" w14:textId="0D0171BD" w:rsidR="21884E48" w:rsidRDefault="21884E48">
      <w:r w:rsidRPr="21884E48">
        <w:rPr>
          <w:rFonts w:eastAsia="Calibri"/>
        </w:rPr>
        <w:t>De acordo com o minimundo apresentado na seção 3, foram identificados os requisitos de usuário, subdivididos em: requisitos funciona</w:t>
      </w:r>
      <w:r w:rsidR="007D6597">
        <w:rPr>
          <w:rFonts w:eastAsia="Calibri"/>
        </w:rPr>
        <w:t>is e requisitos não funcionais.</w:t>
      </w:r>
    </w:p>
    <w:p w14:paraId="0E706413" w14:textId="77777777" w:rsidR="008E5998" w:rsidRDefault="008E5998" w:rsidP="004212CD">
      <w:pPr>
        <w:spacing w:before="120" w:after="0" w:line="288" w:lineRule="auto"/>
        <w:ind w:left="0" w:right="0" w:firstLine="0"/>
        <w:jc w:val="left"/>
      </w:pPr>
      <w:r>
        <w:rPr>
          <w:b/>
          <w:color w:val="1F497D"/>
        </w:rPr>
        <w:t>Requisitos Funcionais</w:t>
      </w:r>
    </w:p>
    <w:tbl>
      <w:tblPr>
        <w:tblW w:w="10617" w:type="dxa"/>
        <w:tblInd w:w="28" w:type="dxa"/>
        <w:tblBorders>
          <w:top w:val="single" w:sz="8" w:space="0" w:color="4F81BD"/>
          <w:bottom w:val="single" w:sz="8" w:space="0" w:color="4F81BD"/>
        </w:tblBorders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815"/>
        <w:gridCol w:w="6593"/>
        <w:gridCol w:w="1182"/>
        <w:gridCol w:w="2027"/>
      </w:tblGrid>
      <w:tr w:rsidR="007428BF" w14:paraId="7E7993D5" w14:textId="77777777" w:rsidTr="007428BF">
        <w:trPr>
          <w:trHeight w:val="408"/>
        </w:trPr>
        <w:tc>
          <w:tcPr>
            <w:tcW w:w="815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24D450E7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Id</w:t>
            </w:r>
          </w:p>
        </w:tc>
        <w:tc>
          <w:tcPr>
            <w:tcW w:w="6593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61E42D6A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Descrição</w:t>
            </w:r>
          </w:p>
        </w:tc>
        <w:tc>
          <w:tcPr>
            <w:tcW w:w="1182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2E20603B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Prioridade</w:t>
            </w:r>
          </w:p>
        </w:tc>
        <w:tc>
          <w:tcPr>
            <w:tcW w:w="2027" w:type="dxa"/>
            <w:tcBorders>
              <w:top w:val="single" w:sz="8" w:space="0" w:color="4F81BD"/>
              <w:bottom w:val="single" w:sz="4" w:space="0" w:color="4F81BD"/>
            </w:tcBorders>
            <w:vAlign w:val="center"/>
          </w:tcPr>
          <w:p w14:paraId="448581ED" w14:textId="77777777" w:rsidR="008E5998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Depende de</w:t>
            </w:r>
          </w:p>
        </w:tc>
      </w:tr>
      <w:tr w:rsidR="007428BF" w14:paraId="3B051844" w14:textId="77777777" w:rsidTr="007428BF">
        <w:trPr>
          <w:trHeight w:val="454"/>
        </w:trPr>
        <w:tc>
          <w:tcPr>
            <w:tcW w:w="815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1DF5380F" w14:textId="77777777" w:rsidR="008E5998" w:rsidRPr="00C0080B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color w:val="365F91"/>
              </w:rPr>
              <w:t>RF01</w:t>
            </w:r>
          </w:p>
        </w:tc>
        <w:tc>
          <w:tcPr>
            <w:tcW w:w="6593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26C2694C" w14:textId="0F2A09E4" w:rsidR="008E5998" w:rsidRPr="00C0080B" w:rsidRDefault="21884E48" w:rsidP="00D127D9">
            <w:pPr>
              <w:spacing w:after="0" w:line="240" w:lineRule="auto"/>
              <w:ind w:left="0" w:right="0" w:firstLine="0"/>
            </w:pPr>
            <w:r w:rsidRPr="00C0080B">
              <w:t xml:space="preserve">O sistema deve aceitar a importação </w:t>
            </w:r>
            <w:r w:rsidR="00D127D9" w:rsidRPr="00C0080B">
              <w:t xml:space="preserve">semestral </w:t>
            </w:r>
            <w:r w:rsidRPr="00C0080B">
              <w:t>d</w:t>
            </w:r>
            <w:r w:rsidR="00D127D9" w:rsidRPr="00C0080B">
              <w:t>os dados do sistema de controle acadêmico.</w:t>
            </w:r>
            <w:r w:rsidR="00923FA5">
              <w:t xml:space="preserve"> Para isso, deve-se utilizar dos scripts em </w:t>
            </w:r>
            <w:proofErr w:type="spellStart"/>
            <w:r w:rsidR="00923FA5">
              <w:t>python</w:t>
            </w:r>
            <w:proofErr w:type="spellEnd"/>
            <w:r w:rsidR="00923FA5">
              <w:t xml:space="preserve"> atuais e, aceitar, posteriormente, outra forma de interface de dados.</w:t>
            </w:r>
          </w:p>
        </w:tc>
        <w:tc>
          <w:tcPr>
            <w:tcW w:w="1182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51B32B97" w14:textId="069B36A0" w:rsidR="008E599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tcBorders>
              <w:top w:val="single" w:sz="4" w:space="0" w:color="4F81BD"/>
            </w:tcBorders>
            <w:shd w:val="clear" w:color="auto" w:fill="D3DFEE"/>
            <w:vAlign w:val="center"/>
          </w:tcPr>
          <w:p w14:paraId="630E4F97" w14:textId="670D4736" w:rsidR="008E5998" w:rsidRPr="00985070" w:rsidRDefault="008E599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7C87E1F8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2778085D" w14:textId="77777777" w:rsidR="008E5998" w:rsidRPr="00C0080B" w:rsidRDefault="008E599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color w:val="365F91"/>
              </w:rPr>
              <w:t>RF02</w:t>
            </w:r>
          </w:p>
        </w:tc>
        <w:tc>
          <w:tcPr>
            <w:tcW w:w="6593" w:type="dxa"/>
            <w:vAlign w:val="center"/>
          </w:tcPr>
          <w:p w14:paraId="75BE114A" w14:textId="7803D38B" w:rsidR="008E5998" w:rsidRPr="00C0080B" w:rsidRDefault="21884E48" w:rsidP="00E13472">
            <w:pPr>
              <w:spacing w:after="0" w:line="240" w:lineRule="auto"/>
              <w:ind w:left="0" w:right="0" w:firstLine="0"/>
            </w:pPr>
            <w:r w:rsidRPr="00C0080B">
              <w:t>O sistema deve permitir o gerenciamento d</w:t>
            </w:r>
            <w:r w:rsidR="00391BE9" w:rsidRPr="00C0080B">
              <w:t>o</w:t>
            </w:r>
            <w:r w:rsidRPr="00C0080B">
              <w:t xml:space="preserve">s </w:t>
            </w:r>
            <w:r w:rsidR="00E13472">
              <w:t>alunos</w:t>
            </w:r>
          </w:p>
        </w:tc>
        <w:tc>
          <w:tcPr>
            <w:tcW w:w="1182" w:type="dxa"/>
            <w:vAlign w:val="center"/>
          </w:tcPr>
          <w:p w14:paraId="402C6B75" w14:textId="4C735B47" w:rsidR="008E599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vAlign w:val="center"/>
          </w:tcPr>
          <w:p w14:paraId="1A357C29" w14:textId="0371C84D" w:rsidR="008E5998" w:rsidRPr="0086317B" w:rsidRDefault="008E599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45281DFC" w14:textId="77777777" w:rsidTr="007428BF">
        <w:trPr>
          <w:trHeight w:val="454"/>
        </w:trPr>
        <w:tc>
          <w:tcPr>
            <w:tcW w:w="815" w:type="dxa"/>
            <w:shd w:val="clear" w:color="auto" w:fill="D3DFEE"/>
            <w:vAlign w:val="center"/>
          </w:tcPr>
          <w:p w14:paraId="74A94EF3" w14:textId="0A64B9E4" w:rsidR="21884E4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rPr>
                <w:b/>
                <w:bCs/>
                <w:color w:val="365F91"/>
              </w:rPr>
              <w:t>RF03</w:t>
            </w:r>
          </w:p>
        </w:tc>
        <w:tc>
          <w:tcPr>
            <w:tcW w:w="6593" w:type="dxa"/>
            <w:shd w:val="clear" w:color="auto" w:fill="D3DFEE"/>
            <w:vAlign w:val="center"/>
          </w:tcPr>
          <w:p w14:paraId="7ABAD90F" w14:textId="4DD06C61" w:rsidR="21884E48" w:rsidRPr="00C0080B" w:rsidRDefault="21884E48" w:rsidP="00791BA8">
            <w:pPr>
              <w:spacing w:after="0" w:line="240" w:lineRule="auto"/>
              <w:ind w:left="0" w:right="0" w:firstLine="0"/>
            </w:pPr>
            <w:r w:rsidRPr="00C0080B">
              <w:t xml:space="preserve">O sistema deve permitir o gerenciamento dos </w:t>
            </w:r>
            <w:r w:rsidR="00791BA8">
              <w:t>membros da</w:t>
            </w:r>
            <w:r w:rsidR="00E13472">
              <w:t>s</w:t>
            </w:r>
            <w:r w:rsidR="00791BA8">
              <w:t xml:space="preserve"> </w:t>
            </w:r>
            <w:proofErr w:type="spellStart"/>
            <w:r w:rsidR="00791BA8">
              <w:t>CADDs</w:t>
            </w:r>
            <w:proofErr w:type="spellEnd"/>
          </w:p>
        </w:tc>
        <w:tc>
          <w:tcPr>
            <w:tcW w:w="1182" w:type="dxa"/>
            <w:shd w:val="clear" w:color="auto" w:fill="D3DFEE"/>
            <w:vAlign w:val="center"/>
          </w:tcPr>
          <w:p w14:paraId="495C4821" w14:textId="377B9BD4" w:rsidR="21884E48" w:rsidRPr="00C0080B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C0080B">
              <w:t>Alta</w:t>
            </w:r>
          </w:p>
        </w:tc>
        <w:tc>
          <w:tcPr>
            <w:tcW w:w="2027" w:type="dxa"/>
            <w:shd w:val="clear" w:color="auto" w:fill="D3DFEE"/>
            <w:vAlign w:val="center"/>
          </w:tcPr>
          <w:p w14:paraId="03EF5E64" w14:textId="3F1DD1BE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054FA422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649418A8" w14:textId="6009B226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RF04</w:t>
            </w:r>
          </w:p>
        </w:tc>
        <w:tc>
          <w:tcPr>
            <w:tcW w:w="6593" w:type="dxa"/>
            <w:vAlign w:val="center"/>
          </w:tcPr>
          <w:p w14:paraId="5A17525A" w14:textId="7FC78216" w:rsidR="21884E48" w:rsidRDefault="21884E48" w:rsidP="00E13472">
            <w:pPr>
              <w:spacing w:after="0" w:line="240" w:lineRule="auto"/>
              <w:ind w:left="0" w:right="0" w:firstLine="0"/>
            </w:pPr>
            <w:r>
              <w:t xml:space="preserve">O sistema deve gerar alertas </w:t>
            </w:r>
            <w:r w:rsidR="00E13472">
              <w:t xml:space="preserve">ao aluno </w:t>
            </w:r>
            <w:r>
              <w:t xml:space="preserve">com </w:t>
            </w:r>
            <w:r w:rsidR="00E13472">
              <w:t>a faixa de criticidade de sua situação atual</w:t>
            </w:r>
          </w:p>
        </w:tc>
        <w:tc>
          <w:tcPr>
            <w:tcW w:w="1182" w:type="dxa"/>
            <w:vAlign w:val="center"/>
          </w:tcPr>
          <w:p w14:paraId="746D8F86" w14:textId="60220CBF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vAlign w:val="center"/>
          </w:tcPr>
          <w:p w14:paraId="6B877157" w14:textId="2EA4C834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5A2595F4" w14:textId="77777777" w:rsidTr="007428BF">
        <w:trPr>
          <w:trHeight w:val="454"/>
        </w:trPr>
        <w:tc>
          <w:tcPr>
            <w:tcW w:w="815" w:type="dxa"/>
            <w:shd w:val="clear" w:color="auto" w:fill="D3DFEE"/>
            <w:vAlign w:val="center"/>
          </w:tcPr>
          <w:p w14:paraId="0943DB32" w14:textId="44BCAB1B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RF05</w:t>
            </w:r>
          </w:p>
        </w:tc>
        <w:tc>
          <w:tcPr>
            <w:tcW w:w="6593" w:type="dxa"/>
            <w:shd w:val="clear" w:color="auto" w:fill="D3DFEE"/>
            <w:vAlign w:val="center"/>
          </w:tcPr>
          <w:p w14:paraId="03A10B51" w14:textId="0CD39F12" w:rsidR="21884E48" w:rsidRDefault="00C76A15" w:rsidP="00C76A15">
            <w:pPr>
              <w:spacing w:after="0" w:line="240" w:lineRule="auto"/>
              <w:ind w:left="0" w:right="0" w:firstLine="0"/>
            </w:pPr>
            <w:r>
              <w:t>O sistema deve gerar relatórios aos coordenadores quanto à situação dos alunos</w:t>
            </w:r>
            <w:r w:rsidR="006541B0">
              <w:t xml:space="preserve"> para convocação</w:t>
            </w:r>
          </w:p>
        </w:tc>
        <w:tc>
          <w:tcPr>
            <w:tcW w:w="1182" w:type="dxa"/>
            <w:shd w:val="clear" w:color="auto" w:fill="D3DFEE"/>
            <w:vAlign w:val="center"/>
          </w:tcPr>
          <w:p w14:paraId="4E713362" w14:textId="28BBB487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shd w:val="clear" w:color="auto" w:fill="D3DFEE"/>
            <w:vAlign w:val="center"/>
          </w:tcPr>
          <w:p w14:paraId="403C8F57" w14:textId="65680483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42A0C641" w14:textId="77777777" w:rsidTr="007428BF">
        <w:trPr>
          <w:trHeight w:val="454"/>
        </w:trPr>
        <w:tc>
          <w:tcPr>
            <w:tcW w:w="815" w:type="dxa"/>
            <w:vAlign w:val="center"/>
          </w:tcPr>
          <w:p w14:paraId="5FFA6581" w14:textId="38C3B496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RF06</w:t>
            </w:r>
          </w:p>
        </w:tc>
        <w:tc>
          <w:tcPr>
            <w:tcW w:w="6593" w:type="dxa"/>
            <w:vAlign w:val="center"/>
          </w:tcPr>
          <w:p w14:paraId="18D2BF2B" w14:textId="49B732C5" w:rsidR="21884E48" w:rsidRDefault="21884E48" w:rsidP="0099714D">
            <w:pPr>
              <w:spacing w:after="0" w:line="240" w:lineRule="auto"/>
              <w:ind w:left="0" w:right="0" w:firstLine="0"/>
            </w:pPr>
            <w:r>
              <w:t xml:space="preserve">O sistema deve gerar </w:t>
            </w:r>
            <w:r w:rsidR="0099714D">
              <w:t>alertas ao aluno quando da data de reuni</w:t>
            </w:r>
            <w:r w:rsidR="00CA251A">
              <w:t>ões da CADD</w:t>
            </w:r>
          </w:p>
        </w:tc>
        <w:tc>
          <w:tcPr>
            <w:tcW w:w="1182" w:type="dxa"/>
            <w:vAlign w:val="center"/>
          </w:tcPr>
          <w:p w14:paraId="138D5761" w14:textId="40F3E382" w:rsidR="21884E48" w:rsidRDefault="00AF56C3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vAlign w:val="center"/>
          </w:tcPr>
          <w:p w14:paraId="61D44308" w14:textId="215384A5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54023F88" w14:textId="77777777" w:rsidTr="007428BF">
        <w:trPr>
          <w:trHeight w:val="454"/>
        </w:trPr>
        <w:tc>
          <w:tcPr>
            <w:tcW w:w="815" w:type="dxa"/>
            <w:tcBorders>
              <w:bottom w:val="nil"/>
            </w:tcBorders>
            <w:shd w:val="clear" w:color="auto" w:fill="D3DFEE"/>
            <w:vAlign w:val="center"/>
          </w:tcPr>
          <w:p w14:paraId="04FB64E9" w14:textId="623D4A55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RF07</w:t>
            </w:r>
          </w:p>
        </w:tc>
        <w:tc>
          <w:tcPr>
            <w:tcW w:w="6593" w:type="dxa"/>
            <w:tcBorders>
              <w:bottom w:val="nil"/>
            </w:tcBorders>
            <w:shd w:val="clear" w:color="auto" w:fill="D3DFEE"/>
            <w:vAlign w:val="center"/>
          </w:tcPr>
          <w:p w14:paraId="5F5D4242" w14:textId="71F97512" w:rsidR="21884E48" w:rsidRDefault="21884E48" w:rsidP="00ED1B1F">
            <w:pPr>
              <w:spacing w:after="0" w:line="240" w:lineRule="auto"/>
              <w:ind w:left="0" w:right="0" w:firstLine="0"/>
            </w:pPr>
            <w:r>
              <w:t xml:space="preserve">O sistema deve </w:t>
            </w:r>
            <w:r w:rsidR="0099714D">
              <w:t xml:space="preserve">gerar um histórico dos contatos </w:t>
            </w:r>
            <w:r w:rsidR="00A34B4C">
              <w:t xml:space="preserve">dos coordenadores </w:t>
            </w:r>
            <w:r w:rsidR="0099714D">
              <w:t xml:space="preserve">com os </w:t>
            </w:r>
            <w:r w:rsidR="00ED1B1F">
              <w:t>alunos (atendimento)</w:t>
            </w:r>
          </w:p>
        </w:tc>
        <w:tc>
          <w:tcPr>
            <w:tcW w:w="1182" w:type="dxa"/>
            <w:tcBorders>
              <w:bottom w:val="nil"/>
            </w:tcBorders>
            <w:shd w:val="clear" w:color="auto" w:fill="D3DFEE"/>
            <w:vAlign w:val="center"/>
          </w:tcPr>
          <w:p w14:paraId="2B9A091C" w14:textId="2CF3408E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bottom w:val="nil"/>
            </w:tcBorders>
            <w:shd w:val="clear" w:color="auto" w:fill="D3DFEE"/>
            <w:vAlign w:val="center"/>
          </w:tcPr>
          <w:p w14:paraId="4D295E39" w14:textId="3B2FE0EC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7428BF" w14:paraId="641D09C6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0D389DBF" w14:textId="768524E2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RF08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10705B38" w14:textId="630BDF04" w:rsidR="21884E48" w:rsidRDefault="21884E48" w:rsidP="00A34B4C">
            <w:pPr>
              <w:spacing w:after="0" w:line="240" w:lineRule="auto"/>
              <w:ind w:left="0" w:right="0" w:firstLine="0"/>
            </w:pPr>
            <w:r>
              <w:t xml:space="preserve">O sistema deve </w:t>
            </w:r>
            <w:r w:rsidR="00A34B4C">
              <w:t>permitir o cadastro de um plano de estudo para todos os alunos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080FB39F" w14:textId="5FBE6C26" w:rsidR="21884E48" w:rsidRDefault="21884E48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3D3A1C49" w14:textId="790F8F37" w:rsidR="21884E48" w:rsidRPr="0086317B" w:rsidRDefault="21884E48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A34B4C" w14:paraId="1829C06D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2179FBC6" w14:textId="14C7E001" w:rsidR="00A34B4C" w:rsidRPr="007428BF" w:rsidRDefault="00A34B4C" w:rsidP="005C7A2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RF09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5FBC990B" w14:textId="6066CFFE" w:rsidR="00A34B4C" w:rsidRDefault="00A34B4C" w:rsidP="00A34B4C">
            <w:pPr>
              <w:spacing w:after="0" w:line="240" w:lineRule="auto"/>
              <w:ind w:left="0" w:right="0" w:firstLine="0"/>
            </w:pPr>
            <w:r>
              <w:t xml:space="preserve">O sistema deve enviar </w:t>
            </w:r>
            <w:r w:rsidR="00CA251A">
              <w:t xml:space="preserve">avisos </w:t>
            </w:r>
            <w:r>
              <w:t>por e-mails aos alunos convocados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61482B16" w14:textId="14239240" w:rsidR="00A34B4C" w:rsidRDefault="00CA251A" w:rsidP="005C7A25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28A9E102" w14:textId="77777777" w:rsidR="00A34B4C" w:rsidRPr="0086317B" w:rsidRDefault="00A34B4C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CA251A" w14:paraId="41D6782B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46FD613F" w14:textId="5BCCF12C" w:rsidR="00CA251A" w:rsidRDefault="00CA251A" w:rsidP="005C7A2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RF10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018885A2" w14:textId="4BC87B1C" w:rsidR="00CA251A" w:rsidRDefault="00CA251A" w:rsidP="00CA251A">
            <w:pPr>
              <w:spacing w:after="0" w:line="240" w:lineRule="auto"/>
              <w:ind w:left="0" w:right="0" w:firstLine="0"/>
            </w:pPr>
            <w:r>
              <w:t>O sistema deve permitir o cadastro dos coordenadores que foram escalados para a CADD por período e curso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6D7B3FDC" w14:textId="40861087" w:rsidR="00CA251A" w:rsidRDefault="00CA251A" w:rsidP="005C7A25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2C4DDAFA" w14:textId="77777777" w:rsidR="00CA251A" w:rsidRPr="0086317B" w:rsidRDefault="00CA251A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  <w:tr w:rsidR="00CA251A" w14:paraId="481ED85A" w14:textId="77777777" w:rsidTr="007428BF">
        <w:tc>
          <w:tcPr>
            <w:tcW w:w="815" w:type="dxa"/>
            <w:tcBorders>
              <w:top w:val="nil"/>
              <w:bottom w:val="nil"/>
            </w:tcBorders>
            <w:vAlign w:val="center"/>
          </w:tcPr>
          <w:p w14:paraId="5485C929" w14:textId="625ECD09" w:rsidR="00CA251A" w:rsidRDefault="00CA251A" w:rsidP="005C7A2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RF11</w:t>
            </w:r>
          </w:p>
        </w:tc>
        <w:tc>
          <w:tcPr>
            <w:tcW w:w="6593" w:type="dxa"/>
            <w:tcBorders>
              <w:top w:val="nil"/>
              <w:bottom w:val="nil"/>
            </w:tcBorders>
            <w:vAlign w:val="center"/>
          </w:tcPr>
          <w:p w14:paraId="2B831A53" w14:textId="7BA9CCDC" w:rsidR="00CA251A" w:rsidRDefault="00CA251A" w:rsidP="00CA251A">
            <w:pPr>
              <w:spacing w:after="0" w:line="240" w:lineRule="auto"/>
              <w:ind w:left="0" w:right="0" w:firstLine="0"/>
            </w:pPr>
            <w:r>
              <w:t xml:space="preserve">O sistema </w:t>
            </w:r>
            <w:r w:rsidR="0003244F">
              <w:t>deve permitir a impressão dos planos de estudo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14:paraId="5F95BE03" w14:textId="77777777" w:rsidR="00CA251A" w:rsidRDefault="00CA251A" w:rsidP="005C7A25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27" w:type="dxa"/>
            <w:tcBorders>
              <w:top w:val="nil"/>
              <w:bottom w:val="nil"/>
            </w:tcBorders>
            <w:vAlign w:val="center"/>
          </w:tcPr>
          <w:p w14:paraId="0EA76D75" w14:textId="77777777" w:rsidR="00CA251A" w:rsidRPr="0086317B" w:rsidRDefault="00CA251A" w:rsidP="002B3670">
            <w:pPr>
              <w:spacing w:after="0" w:line="240" w:lineRule="auto"/>
              <w:ind w:left="0" w:right="0" w:firstLine="0"/>
              <w:jc w:val="left"/>
              <w:rPr>
                <w:b/>
                <w:color w:val="365F91"/>
              </w:rPr>
            </w:pPr>
          </w:p>
        </w:tc>
      </w:tr>
    </w:tbl>
    <w:p w14:paraId="27493E2B" w14:textId="25F00EDB" w:rsidR="008E5998" w:rsidRDefault="21884E48" w:rsidP="004366F2">
      <w:pPr>
        <w:spacing w:before="480" w:after="0" w:line="288" w:lineRule="auto"/>
        <w:ind w:left="0" w:right="0" w:firstLine="0"/>
        <w:jc w:val="left"/>
      </w:pPr>
      <w:r w:rsidRPr="007428BF">
        <w:rPr>
          <w:b/>
          <w:bCs/>
          <w:color w:val="1F497D"/>
        </w:rPr>
        <w:t>Requisitos Não Funcionais</w:t>
      </w:r>
    </w:p>
    <w:tbl>
      <w:tblPr>
        <w:tblW w:w="10583" w:type="dxa"/>
        <w:tblInd w:w="29" w:type="dxa"/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819"/>
        <w:gridCol w:w="4865"/>
        <w:gridCol w:w="1893"/>
        <w:gridCol w:w="1586"/>
        <w:gridCol w:w="1420"/>
      </w:tblGrid>
      <w:tr w:rsidR="008E5998" w14:paraId="2A317050" w14:textId="77777777" w:rsidTr="007428BF">
        <w:trPr>
          <w:trHeight w:val="411"/>
        </w:trPr>
        <w:tc>
          <w:tcPr>
            <w:tcW w:w="8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D3F27BA" w14:textId="77777777" w:rsidR="008E5998" w:rsidRPr="009B3828" w:rsidRDefault="008E5998" w:rsidP="00946B9A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Id</w:t>
            </w:r>
          </w:p>
        </w:tc>
        <w:tc>
          <w:tcPr>
            <w:tcW w:w="48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BDA8798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Descrição</w:t>
            </w:r>
          </w:p>
        </w:tc>
        <w:tc>
          <w:tcPr>
            <w:tcW w:w="18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AA8199F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Categoria</w:t>
            </w:r>
          </w:p>
        </w:tc>
        <w:tc>
          <w:tcPr>
            <w:tcW w:w="158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2D19153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Escopo</w:t>
            </w:r>
          </w:p>
        </w:tc>
        <w:tc>
          <w:tcPr>
            <w:tcW w:w="14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2B6EAC7" w14:textId="77777777" w:rsidR="008E5998" w:rsidRDefault="008E5998" w:rsidP="00946B9A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color w:val="365F91"/>
              </w:rPr>
              <w:t>Prioridade</w:t>
            </w:r>
          </w:p>
        </w:tc>
      </w:tr>
      <w:tr w:rsidR="007428BF" w14:paraId="7FBA39F5" w14:textId="77777777" w:rsidTr="007428BF">
        <w:trPr>
          <w:trHeight w:val="557"/>
        </w:trPr>
        <w:tc>
          <w:tcPr>
            <w:tcW w:w="81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28D9B1C" w14:textId="77777777" w:rsidR="008E5998" w:rsidRDefault="008E5998" w:rsidP="00FF1604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RNF01</w:t>
            </w:r>
          </w:p>
        </w:tc>
        <w:tc>
          <w:tcPr>
            <w:tcW w:w="486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B64B732" w14:textId="021A2C79" w:rsidR="008E5998" w:rsidRDefault="21884E48" w:rsidP="00CA251A">
            <w:pPr>
              <w:spacing w:after="0" w:line="240" w:lineRule="auto"/>
              <w:ind w:left="0" w:right="0" w:firstLine="0"/>
            </w:pPr>
            <w:r>
              <w:t xml:space="preserve">O sistema deve controlar o acesso às funcionalidades. Os </w:t>
            </w:r>
            <w:r w:rsidR="00CA251A">
              <w:t>coordenad</w:t>
            </w:r>
            <w:r>
              <w:t xml:space="preserve">ores possuem acesso total ao sistema. Os </w:t>
            </w:r>
            <w:r w:rsidR="00CA251A">
              <w:t>aluno</w:t>
            </w:r>
            <w:r>
              <w:t xml:space="preserve">s possuem acesso restrito aos cadastros e </w:t>
            </w:r>
            <w:r w:rsidR="00CA251A">
              <w:t>planos de estudo</w:t>
            </w:r>
            <w:r>
              <w:t>.</w:t>
            </w:r>
          </w:p>
        </w:tc>
        <w:tc>
          <w:tcPr>
            <w:tcW w:w="189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90DEA6B" w14:textId="5D01AF25" w:rsidR="008E5998" w:rsidRDefault="21884E48" w:rsidP="00FF1604">
            <w:pPr>
              <w:spacing w:after="0" w:line="240" w:lineRule="auto"/>
              <w:ind w:left="0" w:right="0" w:firstLine="0"/>
              <w:jc w:val="center"/>
            </w:pPr>
            <w:r>
              <w:t>Segurança de Acesso</w:t>
            </w:r>
          </w:p>
        </w:tc>
        <w:tc>
          <w:tcPr>
            <w:tcW w:w="158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94678D1" w14:textId="2C6F43EF" w:rsidR="008E5998" w:rsidRDefault="00A00F0E" w:rsidP="00FF1604">
            <w:pPr>
              <w:spacing w:after="0" w:line="240" w:lineRule="auto"/>
              <w:ind w:left="0" w:right="0" w:firstLine="0"/>
              <w:jc w:val="center"/>
            </w:pPr>
            <w:r>
              <w:t>Sistema</w:t>
            </w:r>
          </w:p>
        </w:tc>
        <w:tc>
          <w:tcPr>
            <w:tcW w:w="14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866CE8C" w14:textId="438DF48D" w:rsidR="008E5998" w:rsidRDefault="00A00F0E" w:rsidP="00FF1604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008E5998" w14:paraId="38172DF7" w14:textId="77777777" w:rsidTr="00580F90">
        <w:trPr>
          <w:trHeight w:val="497"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86DCB" w14:textId="77777777" w:rsidR="008E5998" w:rsidRDefault="008E5998" w:rsidP="00FF1604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RNF02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0766D" w14:textId="02973319" w:rsidR="008E5998" w:rsidRDefault="21884E48" w:rsidP="00226A02">
            <w:pPr>
              <w:spacing w:after="0" w:line="240" w:lineRule="auto"/>
              <w:ind w:left="0" w:right="0" w:firstLine="0"/>
            </w:pPr>
            <w:r>
              <w:t>Os dados d</w:t>
            </w:r>
            <w:r w:rsidR="00226A02">
              <w:t>os</w:t>
            </w:r>
            <w:r>
              <w:t xml:space="preserve"> </w:t>
            </w:r>
            <w:r w:rsidR="00226A02">
              <w:t>alunos</w:t>
            </w:r>
            <w:r>
              <w:t xml:space="preserve"> devem ser importados eletronicamente</w:t>
            </w:r>
            <w:r w:rsidR="00226A02">
              <w:t xml:space="preserve"> do sistema acadêmico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93128" w14:textId="237A55F3" w:rsidR="008E5998" w:rsidRDefault="21884E48" w:rsidP="00FF1604">
            <w:pPr>
              <w:spacing w:after="0" w:line="240" w:lineRule="auto"/>
              <w:ind w:left="0" w:right="0"/>
              <w:jc w:val="center"/>
            </w:pPr>
            <w:r>
              <w:t>Facilidade de Operação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2112C" w14:textId="5F0AED1C" w:rsidR="008E5998" w:rsidRDefault="00B5216C" w:rsidP="00FF1604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C5BF9" w14:textId="762AC6EC" w:rsidR="008E5998" w:rsidRDefault="00B5216C" w:rsidP="00FF1604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21884E48" w14:paraId="2D2C1FC7" w14:textId="77777777" w:rsidTr="00580F90">
        <w:tc>
          <w:tcPr>
            <w:tcW w:w="819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F55664E" w14:textId="29660FF2" w:rsidR="21884E48" w:rsidRDefault="21884E48" w:rsidP="00FF1604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RNF03</w:t>
            </w:r>
          </w:p>
        </w:tc>
        <w:tc>
          <w:tcPr>
            <w:tcW w:w="4865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4843820" w14:textId="409AE7F2" w:rsidR="21884E48" w:rsidRPr="00F214AB" w:rsidRDefault="21884E48" w:rsidP="00C320DA">
            <w:pPr>
              <w:spacing w:after="0" w:line="240" w:lineRule="auto"/>
              <w:ind w:left="0" w:right="0" w:firstLine="0"/>
              <w:rPr>
                <w:strike/>
              </w:rPr>
            </w:pPr>
            <w:r w:rsidRPr="00F214AB">
              <w:rPr>
                <w:strike/>
              </w:rPr>
              <w:t xml:space="preserve">O tempo para a realização das funções de </w:t>
            </w:r>
            <w:r w:rsidR="00C320DA" w:rsidRPr="00F214AB">
              <w:rPr>
                <w:strike/>
              </w:rPr>
              <w:t>consulta</w:t>
            </w:r>
            <w:r w:rsidRPr="00F214AB">
              <w:rPr>
                <w:strike/>
              </w:rPr>
              <w:t xml:space="preserve"> ao </w:t>
            </w:r>
            <w:r w:rsidR="00C320DA" w:rsidRPr="00F214AB">
              <w:rPr>
                <w:strike/>
              </w:rPr>
              <w:t>aluno</w:t>
            </w:r>
            <w:r w:rsidRPr="00F214AB">
              <w:rPr>
                <w:strike/>
              </w:rPr>
              <w:t xml:space="preserve"> deve ser inferior a cinco segundos</w:t>
            </w:r>
          </w:p>
        </w:tc>
        <w:tc>
          <w:tcPr>
            <w:tcW w:w="1893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C557509" w14:textId="000ED564" w:rsidR="21884E48" w:rsidRDefault="21884E48" w:rsidP="00FF1604">
            <w:pPr>
              <w:spacing w:after="0" w:line="240" w:lineRule="auto"/>
              <w:ind w:left="0" w:right="0"/>
              <w:jc w:val="center"/>
            </w:pPr>
            <w:r>
              <w:t>Eficiência em relação ao tempo</w:t>
            </w:r>
          </w:p>
        </w:tc>
        <w:tc>
          <w:tcPr>
            <w:tcW w:w="1586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E8D8308" w14:textId="3CC4A56C" w:rsidR="21884E48" w:rsidRDefault="00B5216C" w:rsidP="00FF1604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BEC1779" w14:textId="1FA498AA" w:rsidR="21884E48" w:rsidRDefault="00254F3B" w:rsidP="00FF1604">
            <w:pPr>
              <w:spacing w:after="0" w:line="240" w:lineRule="auto"/>
              <w:ind w:left="0" w:right="0" w:firstLine="0"/>
              <w:jc w:val="center"/>
            </w:pPr>
            <w:r>
              <w:t>Alta</w:t>
            </w:r>
          </w:p>
        </w:tc>
      </w:tr>
      <w:tr w:rsidR="21884E48" w14:paraId="0B9A9811" w14:textId="77777777" w:rsidTr="00580F90">
        <w:tc>
          <w:tcPr>
            <w:tcW w:w="819" w:type="dxa"/>
            <w:tcBorders>
              <w:top w:val="nil"/>
              <w:left w:val="nil"/>
              <w:right w:val="nil"/>
            </w:tcBorders>
            <w:vAlign w:val="center"/>
          </w:tcPr>
          <w:p w14:paraId="009CD5C5" w14:textId="19DFB5AC" w:rsidR="21884E48" w:rsidRDefault="21884E48" w:rsidP="00FF1604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RNF04</w:t>
            </w:r>
          </w:p>
        </w:tc>
        <w:tc>
          <w:tcPr>
            <w:tcW w:w="4865" w:type="dxa"/>
            <w:tcBorders>
              <w:top w:val="nil"/>
              <w:left w:val="nil"/>
              <w:right w:val="nil"/>
            </w:tcBorders>
            <w:vAlign w:val="center"/>
          </w:tcPr>
          <w:p w14:paraId="29DD1724" w14:textId="3EAEF114" w:rsidR="21884E48" w:rsidRDefault="21884E48" w:rsidP="00226A02">
            <w:pPr>
              <w:spacing w:after="0" w:line="240" w:lineRule="auto"/>
              <w:ind w:left="0" w:right="0" w:firstLine="0"/>
            </w:pPr>
            <w:r>
              <w:t xml:space="preserve">O sistema deve estar integrado a um sistema de correio eletrônico de modo que sejam enviados e-mails </w:t>
            </w:r>
            <w:r w:rsidR="00226A02">
              <w:t>aos alunos convocados</w:t>
            </w:r>
          </w:p>
        </w:tc>
        <w:tc>
          <w:tcPr>
            <w:tcW w:w="1893" w:type="dxa"/>
            <w:tcBorders>
              <w:top w:val="nil"/>
              <w:left w:val="nil"/>
              <w:right w:val="nil"/>
            </w:tcBorders>
            <w:vAlign w:val="center"/>
          </w:tcPr>
          <w:p w14:paraId="7ACDB4C3" w14:textId="78F435F5" w:rsidR="21884E48" w:rsidRDefault="21884E48" w:rsidP="00FF1604">
            <w:pPr>
              <w:spacing w:after="0" w:line="240" w:lineRule="auto"/>
              <w:ind w:left="0" w:right="0"/>
              <w:jc w:val="center"/>
            </w:pPr>
            <w:r>
              <w:t>Interoperabilidade</w:t>
            </w:r>
          </w:p>
        </w:tc>
        <w:tc>
          <w:tcPr>
            <w:tcW w:w="1586" w:type="dxa"/>
            <w:tcBorders>
              <w:top w:val="nil"/>
              <w:left w:val="nil"/>
              <w:right w:val="nil"/>
            </w:tcBorders>
            <w:vAlign w:val="center"/>
          </w:tcPr>
          <w:p w14:paraId="2E331C97" w14:textId="621E3ADA" w:rsidR="21884E48" w:rsidRDefault="00B5216C" w:rsidP="00FF1604">
            <w:pPr>
              <w:spacing w:after="0" w:line="240" w:lineRule="auto"/>
              <w:ind w:left="0" w:right="0" w:firstLine="0"/>
              <w:jc w:val="center"/>
            </w:pPr>
            <w:r>
              <w:t>Funcionalidade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</w:tcBorders>
            <w:vAlign w:val="center"/>
          </w:tcPr>
          <w:p w14:paraId="70458E15" w14:textId="274F1350" w:rsidR="21884E48" w:rsidRDefault="00254F3B" w:rsidP="00FF1604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  <w:tr w:rsidR="21884E48" w14:paraId="281BB24E" w14:textId="77777777" w:rsidTr="00580F90">
        <w:tc>
          <w:tcPr>
            <w:tcW w:w="819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D57FE7C" w14:textId="72A6510D" w:rsidR="21884E48" w:rsidRDefault="21884E48" w:rsidP="00FF1604">
            <w:pPr>
              <w:spacing w:after="0" w:line="240" w:lineRule="auto"/>
              <w:ind w:left="0" w:right="0" w:firstLine="0"/>
              <w:jc w:val="center"/>
            </w:pPr>
            <w:r w:rsidRPr="007428BF">
              <w:rPr>
                <w:b/>
                <w:bCs/>
                <w:color w:val="365F91"/>
              </w:rPr>
              <w:t>RNF05</w:t>
            </w:r>
          </w:p>
        </w:tc>
        <w:tc>
          <w:tcPr>
            <w:tcW w:w="4865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9339D0D" w14:textId="1C5ADB9A" w:rsidR="21884E48" w:rsidRDefault="21884E48" w:rsidP="00FF1604">
            <w:pPr>
              <w:spacing w:after="0" w:line="240" w:lineRule="auto"/>
              <w:ind w:left="0" w:right="0"/>
            </w:pPr>
            <w:r>
              <w:t xml:space="preserve">A persistência das informações deve ser implementada em um Sistema de Banco de Dados </w:t>
            </w:r>
            <w:r>
              <w:lastRenderedPageBreak/>
              <w:t>Relacional (SGBDR) livre</w:t>
            </w:r>
          </w:p>
        </w:tc>
        <w:tc>
          <w:tcPr>
            <w:tcW w:w="1893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3C77F4F9" w14:textId="04034040" w:rsidR="21884E48" w:rsidRDefault="21884E48" w:rsidP="00FF1604">
            <w:pPr>
              <w:spacing w:after="0" w:line="240" w:lineRule="auto"/>
              <w:ind w:left="0" w:right="0"/>
              <w:jc w:val="center"/>
            </w:pPr>
            <w:proofErr w:type="spellStart"/>
            <w:r>
              <w:lastRenderedPageBreak/>
              <w:t>Manutenibilidade</w:t>
            </w:r>
            <w:proofErr w:type="spellEnd"/>
          </w:p>
        </w:tc>
        <w:tc>
          <w:tcPr>
            <w:tcW w:w="1586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41A6D6AB" w14:textId="5E8028B0" w:rsidR="21884E48" w:rsidRDefault="00254F3B" w:rsidP="00FF1604">
            <w:pPr>
              <w:spacing w:after="0" w:line="240" w:lineRule="auto"/>
              <w:ind w:left="0" w:right="0" w:firstLine="0"/>
              <w:jc w:val="center"/>
            </w:pPr>
            <w:r>
              <w:t>Sistema</w:t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4B21D576" w14:textId="760FDE0B" w:rsidR="21884E48" w:rsidRDefault="00254F3B" w:rsidP="00FF1604">
            <w:pPr>
              <w:spacing w:after="0" w:line="240" w:lineRule="auto"/>
              <w:ind w:left="0" w:right="0" w:firstLine="0"/>
              <w:jc w:val="center"/>
            </w:pPr>
            <w:r>
              <w:t>Média</w:t>
            </w:r>
          </w:p>
        </w:tc>
      </w:tr>
    </w:tbl>
    <w:p w14:paraId="2A9B4405" w14:textId="72B12F7A" w:rsidR="008E5998" w:rsidRDefault="21884E48" w:rsidP="004C0830">
      <w:pPr>
        <w:spacing w:before="240" w:after="0" w:line="288" w:lineRule="auto"/>
        <w:ind w:left="0" w:right="0" w:firstLine="0"/>
        <w:jc w:val="left"/>
      </w:pPr>
      <w:r w:rsidRPr="007428BF">
        <w:rPr>
          <w:b/>
          <w:bCs/>
          <w:color w:val="1F497D"/>
        </w:rPr>
        <w:t>Regras de Negócio</w:t>
      </w:r>
    </w:p>
    <w:tbl>
      <w:tblPr>
        <w:tblW w:w="10608" w:type="dxa"/>
        <w:tblInd w:w="28" w:type="dxa"/>
        <w:tblCellMar>
          <w:top w:w="28" w:type="dxa"/>
          <w:left w:w="113" w:type="dxa"/>
          <w:bottom w:w="28" w:type="dxa"/>
          <w:right w:w="113" w:type="dxa"/>
        </w:tblCellMar>
        <w:tblLook w:val="00A0" w:firstRow="1" w:lastRow="0" w:firstColumn="1" w:lastColumn="0" w:noHBand="0" w:noVBand="0"/>
      </w:tblPr>
      <w:tblGrid>
        <w:gridCol w:w="918"/>
        <w:gridCol w:w="8499"/>
        <w:gridCol w:w="1191"/>
      </w:tblGrid>
      <w:tr w:rsidR="008E5998" w14:paraId="02BF4CDC" w14:textId="77777777" w:rsidTr="007428BF">
        <w:trPr>
          <w:trHeight w:val="408"/>
        </w:trPr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5040603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Id</w:t>
            </w:r>
          </w:p>
        </w:tc>
        <w:tc>
          <w:tcPr>
            <w:tcW w:w="84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400FF2C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Descrição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71798CD" w14:textId="77777777" w:rsidR="008E5998" w:rsidRDefault="008E5998" w:rsidP="000C3A3C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Prioridade</w:t>
            </w:r>
          </w:p>
        </w:tc>
      </w:tr>
      <w:tr w:rsidR="008E5998" w14:paraId="1979974D" w14:textId="77777777" w:rsidTr="007428BF">
        <w:trPr>
          <w:trHeight w:val="601"/>
        </w:trPr>
        <w:tc>
          <w:tcPr>
            <w:tcW w:w="91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1875469" w14:textId="77777777" w:rsidR="008E5998" w:rsidRPr="0005493F" w:rsidRDefault="008E5998" w:rsidP="00D84146">
            <w:pPr>
              <w:spacing w:after="0" w:line="240" w:lineRule="auto"/>
              <w:ind w:left="0" w:right="0" w:firstLine="0"/>
              <w:jc w:val="center"/>
            </w:pPr>
            <w:r w:rsidRPr="0005493F">
              <w:rPr>
                <w:b/>
                <w:color w:val="365F91"/>
              </w:rPr>
              <w:t>RN01</w:t>
            </w:r>
          </w:p>
        </w:tc>
        <w:tc>
          <w:tcPr>
            <w:tcW w:w="849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F9BCC06" w14:textId="63576A8E" w:rsidR="008E5998" w:rsidRPr="0005493F" w:rsidRDefault="0005493F" w:rsidP="00D84146">
            <w:pPr>
              <w:spacing w:after="0" w:line="240" w:lineRule="auto"/>
              <w:ind w:left="0" w:right="0" w:firstLine="0"/>
            </w:pPr>
            <w:r w:rsidRPr="0005493F">
              <w:t>O formato para importação dos dados do sistema acadêmico deve ser, inicialmente, em planilhas do Excel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7C3BB39" w14:textId="5BD9A986" w:rsidR="008E5998" w:rsidRDefault="00C66B14" w:rsidP="00D84146">
            <w:pPr>
              <w:spacing w:after="0" w:line="240" w:lineRule="auto"/>
              <w:ind w:left="0" w:right="0" w:firstLine="0"/>
              <w:jc w:val="center"/>
            </w:pPr>
            <w:r w:rsidRPr="0005493F">
              <w:t>Alta</w:t>
            </w:r>
          </w:p>
        </w:tc>
      </w:tr>
      <w:tr w:rsidR="008E5998" w14:paraId="5F13CB52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DF7D" w14:textId="77777777" w:rsidR="008E5998" w:rsidRDefault="008E5998" w:rsidP="00D84146">
            <w:pPr>
              <w:spacing w:after="0" w:line="240" w:lineRule="auto"/>
              <w:ind w:left="0" w:right="0" w:firstLine="0"/>
              <w:jc w:val="center"/>
            </w:pPr>
            <w:r w:rsidRPr="009B3828">
              <w:rPr>
                <w:b/>
                <w:color w:val="365F91"/>
              </w:rPr>
              <w:t>RN02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B930A" w14:textId="0FB8EEC6" w:rsidR="008E5998" w:rsidRDefault="008E5998" w:rsidP="00D84146">
            <w:pPr>
              <w:spacing w:after="0" w:line="240" w:lineRule="auto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59B82" w14:textId="44ACCFDC" w:rsidR="008E5998" w:rsidRDefault="008E5998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6D2544FF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A225F68" w14:textId="2306B303" w:rsidR="009840A1" w:rsidRPr="0005493F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05493F">
              <w:rPr>
                <w:b/>
                <w:color w:val="365F91"/>
              </w:rPr>
              <w:t>RN03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3B2BCF8" w14:textId="5CA8F400" w:rsidR="009840A1" w:rsidRPr="0005493F" w:rsidRDefault="009840A1" w:rsidP="00057DF8">
            <w:pPr>
              <w:spacing w:after="0" w:line="240" w:lineRule="auto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5B086C08" w14:textId="34AF1206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4FFF7B2E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DF86" w14:textId="626CC00B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4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FFF4F" w14:textId="2B2FA136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O formato dos relatórios para envio de e-mails será o PDF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3531" w14:textId="71CD1F4C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3120CAA8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7258082" w14:textId="6AC93FBE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5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4BFCB2E" w14:textId="2F070B0A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A primeira data de contato com o cliente será a data de entrega prometida na nota fiscal mais três dias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1CE24FEC" w14:textId="65368F35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56CE9284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B522B" w14:textId="0CE162F3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6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C0BDF" w14:textId="47AA043C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Ao se importar as notas fiscais, o sistema deve verificar se o cliente existe no cadastro. Caso contrário, a inclusão do mesmo será automática, através do seu CPF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03218" w14:textId="7920D3F8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692EECFF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4DD7BCF3" w14:textId="67880E4F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7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68789ECD" w14:textId="11818DB6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O sistema deve gerar a data de alerta com base no último contato com o cliente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6710738" w14:textId="7B70CAA0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5B76E9A6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6E401" w14:textId="4D08FACB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8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5CD62" w14:textId="42B2FBE4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Todas as segundas e quintas-feiras deve-se importar as notas fiscais das vendas realizadas pelas lojas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50C56" w14:textId="311A4DF1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7912B344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7BEE7E29" w14:textId="09D9FA1B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RN0</w:t>
            </w:r>
            <w:r>
              <w:rPr>
                <w:b/>
                <w:color w:val="365F91"/>
              </w:rPr>
              <w:t>9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076AEA93" w14:textId="70E2F8AE" w:rsidR="009840A1" w:rsidRPr="00F214AB" w:rsidRDefault="009840A1" w:rsidP="008D222B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O status da entrega deve ser modificado conforme a informação passada pelo cliente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vAlign w:val="center"/>
          </w:tcPr>
          <w:p w14:paraId="2BB5D0A9" w14:textId="592CED17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9840A1" w14:paraId="0E0D1755" w14:textId="77777777" w:rsidTr="001541C4">
        <w:trPr>
          <w:trHeight w:val="538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5ABDE" w14:textId="003E64A7" w:rsidR="009840A1" w:rsidRPr="009840A1" w:rsidRDefault="009840A1" w:rsidP="00D84146">
            <w:pPr>
              <w:spacing w:after="0" w:line="240" w:lineRule="auto"/>
              <w:ind w:left="0" w:right="0" w:firstLine="0"/>
              <w:jc w:val="center"/>
              <w:rPr>
                <w:b/>
                <w:color w:val="365F91"/>
              </w:rPr>
            </w:pPr>
            <w:r w:rsidRPr="009B3828">
              <w:rPr>
                <w:b/>
                <w:color w:val="365F91"/>
              </w:rPr>
              <w:t>RN</w:t>
            </w:r>
            <w:r w:rsidR="00D84146">
              <w:rPr>
                <w:b/>
                <w:color w:val="365F91"/>
              </w:rPr>
              <w:t>1</w:t>
            </w:r>
            <w:r w:rsidRPr="009B3828">
              <w:rPr>
                <w:b/>
                <w:color w:val="365F91"/>
              </w:rPr>
              <w:t>0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F16E7" w14:textId="7E5A1BAE" w:rsidR="009840A1" w:rsidRPr="00F214AB" w:rsidRDefault="009840A1" w:rsidP="00D84146">
            <w:pPr>
              <w:spacing w:after="0" w:line="240" w:lineRule="auto"/>
              <w:rPr>
                <w:strike/>
              </w:rPr>
            </w:pPr>
            <w:r w:rsidRPr="00F214AB">
              <w:rPr>
                <w:strike/>
              </w:rPr>
              <w:t>Ao se importar as notas fiscais, o sistema deve alterar o status para “Cadastrado”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E58AF" w14:textId="2B9083B1" w:rsidR="009840A1" w:rsidRDefault="009840A1" w:rsidP="00D84146">
            <w:pPr>
              <w:spacing w:after="0" w:line="240" w:lineRule="auto"/>
              <w:ind w:left="0" w:right="0" w:firstLine="0"/>
              <w:jc w:val="center"/>
            </w:pPr>
          </w:p>
        </w:tc>
      </w:tr>
    </w:tbl>
    <w:p w14:paraId="22E7A870" w14:textId="77777777" w:rsidR="009840A1" w:rsidRDefault="009840A1" w:rsidP="004C0830">
      <w:pPr>
        <w:spacing w:after="0" w:line="259" w:lineRule="auto"/>
        <w:ind w:left="0" w:right="0" w:firstLine="0"/>
        <w:jc w:val="left"/>
      </w:pPr>
    </w:p>
    <w:sectPr w:rsidR="009840A1" w:rsidSect="00C16B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965" w:right="709" w:bottom="1294" w:left="720" w:header="714" w:footer="71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97A38" w14:textId="77777777" w:rsidR="00E33162" w:rsidRDefault="00E33162" w:rsidP="00C16BBF">
      <w:pPr>
        <w:spacing w:after="0" w:line="240" w:lineRule="auto"/>
      </w:pPr>
      <w:r>
        <w:separator/>
      </w:r>
    </w:p>
  </w:endnote>
  <w:endnote w:type="continuationSeparator" w:id="0">
    <w:p w14:paraId="267E1E35" w14:textId="77777777" w:rsidR="00E33162" w:rsidRDefault="00E33162" w:rsidP="00C1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6924E" w14:textId="77777777" w:rsidR="008E5998" w:rsidRDefault="00E33162">
    <w:pPr>
      <w:spacing w:after="0" w:line="232" w:lineRule="auto"/>
      <w:ind w:left="0" w:right="6" w:firstLine="0"/>
      <w:jc w:val="right"/>
    </w:pPr>
    <w:r>
      <w:rPr>
        <w:noProof/>
      </w:rPr>
      <w:pict w14:anchorId="3D08529A">
        <v:group id="Group 15687" o:spid="_x0000_s2053" style="position:absolute;left:0;text-align:left;margin-left:34.6pt;margin-top:782.15pt;width:526.3pt;height:.5pt;z-index:3;mso-position-horizontal-relative:page;mso-position-vertical-relative:page" coordsize="66840,60">
          <v:shape id="Shape 16263" o:spid="_x0000_s2054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8E5998">
      <w:rPr>
        <w:rFonts w:ascii="Times New Roman" w:hAnsi="Times New Roman" w:cs="Times New Roman"/>
        <w:sz w:val="20"/>
      </w:rPr>
      <w:t>1</w:t>
    </w:r>
    <w:r w:rsidR="007428BF">
      <w:rPr>
        <w:rFonts w:ascii="Times New Roman" w:hAnsi="Times New Roman" w:cs="Times New Roman"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A16F1" w14:textId="77777777" w:rsidR="008E5998" w:rsidRDefault="00E33162">
    <w:pPr>
      <w:spacing w:after="0" w:line="232" w:lineRule="auto"/>
      <w:ind w:left="0" w:right="6" w:firstLine="0"/>
      <w:jc w:val="right"/>
    </w:pPr>
    <w:r>
      <w:rPr>
        <w:noProof/>
      </w:rPr>
      <w:pict w14:anchorId="02735C93">
        <v:group id="Group 15645" o:spid="_x0000_s2055" style="position:absolute;left:0;text-align:left;margin-left:34.6pt;margin-top:782.15pt;width:526.3pt;height:.5pt;z-index:4;mso-position-horizontal-relative:page;mso-position-vertical-relative:page" coordsize="66840,60">
          <v:shape id="Shape 16261" o:spid="_x0000_s2056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5610F5" w:rsidRPr="005610F5">
      <w:rPr>
        <w:rFonts w:ascii="Times New Roman" w:hAnsi="Times New Roman" w:cs="Times New Roman"/>
        <w:noProof/>
        <w:sz w:val="20"/>
      </w:rPr>
      <w:t>5</w:t>
    </w:r>
    <w:r w:rsidR="007428BF">
      <w:rPr>
        <w:rFonts w:ascii="Times New Roman" w:hAnsi="Times New Roman" w:cs="Times New Roman"/>
        <w:noProof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228C1" w14:textId="77777777" w:rsidR="008E5998" w:rsidRDefault="00E33162">
    <w:pPr>
      <w:spacing w:after="0" w:line="232" w:lineRule="auto"/>
      <w:ind w:left="0" w:right="6" w:firstLine="0"/>
      <w:jc w:val="right"/>
    </w:pPr>
    <w:r>
      <w:rPr>
        <w:noProof/>
      </w:rPr>
      <w:pict w14:anchorId="41DC54E0">
        <v:group id="Group 15603" o:spid="_x0000_s2057" style="position:absolute;left:0;text-align:left;margin-left:34.6pt;margin-top:782.15pt;width:526.3pt;height:.5pt;z-index:5;mso-position-horizontal-relative:page;mso-position-vertical-relative:page" coordsize="66840,60">
          <v:shape id="Shape 16259" o:spid="_x0000_s2058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7428BF">
      <w:fldChar w:fldCharType="begin"/>
    </w:r>
    <w:r w:rsidR="007428BF">
      <w:instrText xml:space="preserve"> PAGE   \* MERGEFORMAT </w:instrText>
    </w:r>
    <w:r w:rsidR="007428BF">
      <w:fldChar w:fldCharType="separate"/>
    </w:r>
    <w:r w:rsidR="0064763D" w:rsidRPr="0064763D">
      <w:rPr>
        <w:rFonts w:ascii="Times New Roman" w:hAnsi="Times New Roman" w:cs="Times New Roman"/>
        <w:noProof/>
        <w:sz w:val="20"/>
      </w:rPr>
      <w:t>1</w:t>
    </w:r>
    <w:r w:rsidR="007428BF">
      <w:rPr>
        <w:rFonts w:ascii="Times New Roman" w:hAnsi="Times New Roman" w:cs="Times New Roman"/>
        <w:noProof/>
        <w:sz w:val="20"/>
      </w:rPr>
      <w:fldChar w:fldCharType="end"/>
    </w:r>
    <w:r w:rsidR="008E5998">
      <w:rPr>
        <w:rFonts w:ascii="Times New Roman" w:hAnsi="Times New Roman" w:cs="Times New Roman"/>
        <w:sz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ABC63" w14:textId="77777777" w:rsidR="00E33162" w:rsidRDefault="00E33162" w:rsidP="00C16BBF">
      <w:pPr>
        <w:spacing w:after="0" w:line="240" w:lineRule="auto"/>
      </w:pPr>
      <w:r>
        <w:separator/>
      </w:r>
    </w:p>
  </w:footnote>
  <w:footnote w:type="continuationSeparator" w:id="0">
    <w:p w14:paraId="23085BD5" w14:textId="77777777" w:rsidR="00E33162" w:rsidRDefault="00E33162" w:rsidP="00C16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CE2DD" w14:textId="77777777" w:rsidR="008E5998" w:rsidRDefault="00E33162">
    <w:pPr>
      <w:spacing w:after="0" w:line="259" w:lineRule="auto"/>
      <w:ind w:left="0" w:right="0" w:firstLine="0"/>
      <w:jc w:val="left"/>
    </w:pPr>
    <w:r>
      <w:rPr>
        <w:noProof/>
      </w:rPr>
      <w:pict w14:anchorId="2C2DD198">
        <v:group id="Group 15676" o:spid="_x0000_s2049" style="position:absolute;margin-left:34.6pt;margin-top:48pt;width:526.3pt;height:.5pt;z-index:1;mso-position-horizontal-relative:page;mso-position-vertical-relative:page" coordsize="66840,60">
          <v:shape id="Shape 16257" o:spid="_x0000_s2050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8E5998">
      <w:rPr>
        <w:rFonts w:ascii="Times New Roman" w:hAnsi="Times New Roman" w:cs="Times New Roman"/>
        <w:sz w:val="20"/>
      </w:rPr>
      <w:t xml:space="preserve">Documento de Requisitos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D8AD1" w14:textId="77777777" w:rsidR="008E5998" w:rsidRDefault="00E33162" w:rsidP="004212CD">
    <w:pPr>
      <w:spacing w:after="120" w:line="259" w:lineRule="auto"/>
      <w:ind w:left="0" w:right="0" w:firstLine="0"/>
      <w:jc w:val="left"/>
    </w:pPr>
    <w:r>
      <w:rPr>
        <w:noProof/>
      </w:rPr>
      <w:pict w14:anchorId="492FC6A5">
        <v:group id="Group 15634" o:spid="_x0000_s2051" style="position:absolute;margin-left:34.6pt;margin-top:48pt;width:526.3pt;height:.5pt;z-index:2;mso-position-horizontal-relative:page;mso-position-vertical-relative:page" coordsize="66840,60">
          <v:shape id="Shape 16255" o:spid="_x0000_s2052" style="position:absolute;width:66840;height:91" coordsize="6684010,9144" path="m,l6684010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8E5998">
      <w:rPr>
        <w:rFonts w:ascii="Times New Roman" w:hAnsi="Times New Roman" w:cs="Times New Roman"/>
        <w:sz w:val="20"/>
      </w:rPr>
      <w:t xml:space="preserve">Documento de Requisitos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DF437" w14:textId="77777777" w:rsidR="008E5998" w:rsidRDefault="008E5998">
    <w:pPr>
      <w:spacing w:after="0" w:line="259" w:lineRule="auto"/>
      <w:ind w:left="0" w:right="0" w:firstLine="0"/>
      <w:jc w:val="left"/>
    </w:pPr>
    <w:r>
      <w:rPr>
        <w:rFonts w:ascii="Times New Roman" w:hAnsi="Times New Roman" w:cs="Times New Roman"/>
        <w:sz w:val="20"/>
      </w:rPr>
      <w:t xml:space="preserve">Documento de Requisitos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303C"/>
    <w:multiLevelType w:val="hybridMultilevel"/>
    <w:tmpl w:val="FFFFFFFF"/>
    <w:lvl w:ilvl="0" w:tplc="7614568C">
      <w:start w:val="2"/>
      <w:numFmt w:val="decimal"/>
      <w:pStyle w:val="Ttulo1"/>
      <w:lvlText w:val="%1."/>
      <w:lvlJc w:val="left"/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1" w:tplc="B4FA8078">
      <w:start w:val="1"/>
      <w:numFmt w:val="lowerLetter"/>
      <w:lvlText w:val="%2"/>
      <w:lvlJc w:val="left"/>
      <w:pPr>
        <w:ind w:left="108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2" w:tplc="E05E3678">
      <w:start w:val="1"/>
      <w:numFmt w:val="lowerRoman"/>
      <w:lvlText w:val="%3"/>
      <w:lvlJc w:val="left"/>
      <w:pPr>
        <w:ind w:left="180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3" w:tplc="1EE8F540">
      <w:start w:val="1"/>
      <w:numFmt w:val="decimal"/>
      <w:lvlText w:val="%4"/>
      <w:lvlJc w:val="left"/>
      <w:pPr>
        <w:ind w:left="252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4" w:tplc="437C5956">
      <w:start w:val="1"/>
      <w:numFmt w:val="lowerLetter"/>
      <w:lvlText w:val="%5"/>
      <w:lvlJc w:val="left"/>
      <w:pPr>
        <w:ind w:left="324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5" w:tplc="9688512E">
      <w:start w:val="1"/>
      <w:numFmt w:val="lowerRoman"/>
      <w:lvlText w:val="%6"/>
      <w:lvlJc w:val="left"/>
      <w:pPr>
        <w:ind w:left="396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6" w:tplc="CAFA6AF4">
      <w:start w:val="1"/>
      <w:numFmt w:val="decimal"/>
      <w:lvlText w:val="%7"/>
      <w:lvlJc w:val="left"/>
      <w:pPr>
        <w:ind w:left="468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7" w:tplc="9834670E">
      <w:start w:val="1"/>
      <w:numFmt w:val="lowerLetter"/>
      <w:lvlText w:val="%8"/>
      <w:lvlJc w:val="left"/>
      <w:pPr>
        <w:ind w:left="540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  <w:lvl w:ilvl="8" w:tplc="0ED21062">
      <w:start w:val="1"/>
      <w:numFmt w:val="lowerRoman"/>
      <w:lvlText w:val="%9"/>
      <w:lvlJc w:val="left"/>
      <w:pPr>
        <w:ind w:left="6120"/>
      </w:pPr>
      <w:rPr>
        <w:rFonts w:ascii="Cambria" w:eastAsia="Times New Roman" w:hAnsi="Cambria" w:cs="Cambria"/>
        <w:b w:val="0"/>
        <w:i w:val="0"/>
        <w:strike w:val="0"/>
        <w:dstrike w:val="0"/>
        <w:color w:val="17365D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3AFC0F66"/>
    <w:multiLevelType w:val="hybridMultilevel"/>
    <w:tmpl w:val="7EBA066A"/>
    <w:lvl w:ilvl="0" w:tplc="B7A24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A85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CC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8C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EF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21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27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F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16B73F8"/>
    <w:rsid w:val="0000058C"/>
    <w:rsid w:val="0003244F"/>
    <w:rsid w:val="0005493F"/>
    <w:rsid w:val="00057DF8"/>
    <w:rsid w:val="00081F48"/>
    <w:rsid w:val="000B0639"/>
    <w:rsid w:val="000C3A3C"/>
    <w:rsid w:val="000D5C8A"/>
    <w:rsid w:val="000E3B83"/>
    <w:rsid w:val="000F7833"/>
    <w:rsid w:val="0011381C"/>
    <w:rsid w:val="00117FD6"/>
    <w:rsid w:val="001276DF"/>
    <w:rsid w:val="00140549"/>
    <w:rsid w:val="001541C4"/>
    <w:rsid w:val="00156BB5"/>
    <w:rsid w:val="0019711D"/>
    <w:rsid w:val="001B736F"/>
    <w:rsid w:val="001F2A1B"/>
    <w:rsid w:val="001F4649"/>
    <w:rsid w:val="00226A02"/>
    <w:rsid w:val="00254F3B"/>
    <w:rsid w:val="002567F2"/>
    <w:rsid w:val="002747DC"/>
    <w:rsid w:val="002B3670"/>
    <w:rsid w:val="002C56D4"/>
    <w:rsid w:val="002D2F0E"/>
    <w:rsid w:val="002E6D41"/>
    <w:rsid w:val="002F4D63"/>
    <w:rsid w:val="002F6A3B"/>
    <w:rsid w:val="002F7A36"/>
    <w:rsid w:val="00313891"/>
    <w:rsid w:val="0036278C"/>
    <w:rsid w:val="00391BE9"/>
    <w:rsid w:val="003B6D22"/>
    <w:rsid w:val="003C3157"/>
    <w:rsid w:val="003E73AA"/>
    <w:rsid w:val="003F2C1B"/>
    <w:rsid w:val="00407DC9"/>
    <w:rsid w:val="004132DB"/>
    <w:rsid w:val="004212CD"/>
    <w:rsid w:val="004366F2"/>
    <w:rsid w:val="00473806"/>
    <w:rsid w:val="004A0273"/>
    <w:rsid w:val="004A08EA"/>
    <w:rsid w:val="004C0830"/>
    <w:rsid w:val="004C0ED2"/>
    <w:rsid w:val="00546874"/>
    <w:rsid w:val="00547BBD"/>
    <w:rsid w:val="005532BE"/>
    <w:rsid w:val="00554939"/>
    <w:rsid w:val="005610F5"/>
    <w:rsid w:val="00576BD5"/>
    <w:rsid w:val="00580F90"/>
    <w:rsid w:val="005C7A25"/>
    <w:rsid w:val="005F510F"/>
    <w:rsid w:val="005F55C3"/>
    <w:rsid w:val="00600695"/>
    <w:rsid w:val="00616D34"/>
    <w:rsid w:val="006170C8"/>
    <w:rsid w:val="0064763D"/>
    <w:rsid w:val="006541B0"/>
    <w:rsid w:val="00671CEB"/>
    <w:rsid w:val="006737C3"/>
    <w:rsid w:val="006846BF"/>
    <w:rsid w:val="006C15EB"/>
    <w:rsid w:val="006F5FE9"/>
    <w:rsid w:val="0070055F"/>
    <w:rsid w:val="007110BC"/>
    <w:rsid w:val="00711E1F"/>
    <w:rsid w:val="007248B6"/>
    <w:rsid w:val="007304E5"/>
    <w:rsid w:val="00735DDE"/>
    <w:rsid w:val="007428BF"/>
    <w:rsid w:val="00791BA8"/>
    <w:rsid w:val="007D6597"/>
    <w:rsid w:val="007E0E18"/>
    <w:rsid w:val="00825244"/>
    <w:rsid w:val="008272AA"/>
    <w:rsid w:val="00831107"/>
    <w:rsid w:val="0083522B"/>
    <w:rsid w:val="00835955"/>
    <w:rsid w:val="0086317B"/>
    <w:rsid w:val="008868CC"/>
    <w:rsid w:val="008C28B5"/>
    <w:rsid w:val="008D222B"/>
    <w:rsid w:val="008E4AFF"/>
    <w:rsid w:val="008E5998"/>
    <w:rsid w:val="008E784F"/>
    <w:rsid w:val="00922EA5"/>
    <w:rsid w:val="00923FA5"/>
    <w:rsid w:val="00946905"/>
    <w:rsid w:val="00946B9A"/>
    <w:rsid w:val="00952687"/>
    <w:rsid w:val="009840A1"/>
    <w:rsid w:val="00985070"/>
    <w:rsid w:val="0099714D"/>
    <w:rsid w:val="009B381C"/>
    <w:rsid w:val="009B3828"/>
    <w:rsid w:val="009B7063"/>
    <w:rsid w:val="009C484E"/>
    <w:rsid w:val="009E0DF3"/>
    <w:rsid w:val="00A00F0E"/>
    <w:rsid w:val="00A34B4C"/>
    <w:rsid w:val="00A46741"/>
    <w:rsid w:val="00AA40AA"/>
    <w:rsid w:val="00AC221D"/>
    <w:rsid w:val="00AC3191"/>
    <w:rsid w:val="00AD5B56"/>
    <w:rsid w:val="00AE3A51"/>
    <w:rsid w:val="00AF56C3"/>
    <w:rsid w:val="00B02678"/>
    <w:rsid w:val="00B23EEE"/>
    <w:rsid w:val="00B505D8"/>
    <w:rsid w:val="00B5216C"/>
    <w:rsid w:val="00B96DD5"/>
    <w:rsid w:val="00BB1689"/>
    <w:rsid w:val="00C0080B"/>
    <w:rsid w:val="00C15CBF"/>
    <w:rsid w:val="00C16BBF"/>
    <w:rsid w:val="00C21B02"/>
    <w:rsid w:val="00C320DA"/>
    <w:rsid w:val="00C32C27"/>
    <w:rsid w:val="00C66B14"/>
    <w:rsid w:val="00C73B76"/>
    <w:rsid w:val="00C76A15"/>
    <w:rsid w:val="00C84F39"/>
    <w:rsid w:val="00C872B4"/>
    <w:rsid w:val="00C91070"/>
    <w:rsid w:val="00C93808"/>
    <w:rsid w:val="00CA251A"/>
    <w:rsid w:val="00D127D9"/>
    <w:rsid w:val="00D2305A"/>
    <w:rsid w:val="00D84146"/>
    <w:rsid w:val="00DD2C9C"/>
    <w:rsid w:val="00DD5BAB"/>
    <w:rsid w:val="00DD7E5B"/>
    <w:rsid w:val="00E10715"/>
    <w:rsid w:val="00E13472"/>
    <w:rsid w:val="00E33162"/>
    <w:rsid w:val="00E6627F"/>
    <w:rsid w:val="00EA3AF8"/>
    <w:rsid w:val="00EC1F0A"/>
    <w:rsid w:val="00EC4665"/>
    <w:rsid w:val="00ED1B1F"/>
    <w:rsid w:val="00EF23D6"/>
    <w:rsid w:val="00F12E2F"/>
    <w:rsid w:val="00F214AB"/>
    <w:rsid w:val="00F31102"/>
    <w:rsid w:val="00F81FCA"/>
    <w:rsid w:val="00FC6368"/>
    <w:rsid w:val="00FC7BC9"/>
    <w:rsid w:val="00FF1604"/>
    <w:rsid w:val="116B73F8"/>
    <w:rsid w:val="218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  <w14:docId w14:val="1018E9A3"/>
  <w15:docId w15:val="{6C8A0389-B2CC-434C-BD64-9D6E109E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830"/>
    <w:pPr>
      <w:spacing w:after="88" w:line="268" w:lineRule="auto"/>
      <w:ind w:left="10" w:right="5" w:hanging="10"/>
      <w:jc w:val="both"/>
    </w:pPr>
    <w:rPr>
      <w:rFonts w:cs="Calibri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9"/>
    <w:qFormat/>
    <w:rsid w:val="00C16BBF"/>
    <w:pPr>
      <w:keepNext/>
      <w:keepLines/>
      <w:numPr>
        <w:numId w:val="2"/>
      </w:numPr>
      <w:spacing w:after="0" w:line="259" w:lineRule="auto"/>
      <w:ind w:right="0"/>
      <w:jc w:val="left"/>
      <w:outlineLvl w:val="0"/>
    </w:pPr>
    <w:rPr>
      <w:rFonts w:ascii="Cambria" w:hAnsi="Cambria" w:cs="Times New Roman"/>
      <w:color w:val="17365D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16BBF"/>
    <w:rPr>
      <w:rFonts w:ascii="Cambria" w:eastAsia="Times New Roman" w:hAnsi="Cambria"/>
      <w:color w:val="17365D"/>
      <w:sz w:val="22"/>
    </w:rPr>
  </w:style>
  <w:style w:type="table" w:styleId="Tabelacomgrade">
    <w:name w:val="Table Grid"/>
    <w:basedOn w:val="Tabelanormal"/>
    <w:uiPriority w:val="99"/>
    <w:rsid w:val="00C16BBF"/>
    <w:tblPr>
      <w:tblCellMar>
        <w:left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qFormat/>
    <w:rsid w:val="00C1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1930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</dc:creator>
  <cp:keywords/>
  <dc:description/>
  <cp:lastModifiedBy>José Rodrigues</cp:lastModifiedBy>
  <cp:revision>126</cp:revision>
  <dcterms:created xsi:type="dcterms:W3CDTF">2015-05-08T00:56:00Z</dcterms:created>
  <dcterms:modified xsi:type="dcterms:W3CDTF">2017-08-31T01:38:00Z</dcterms:modified>
</cp:coreProperties>
</file>